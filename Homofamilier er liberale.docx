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8CA7" w14:textId="02F41DF5" w:rsidR="00401264" w:rsidRDefault="002A7BFB" w:rsidP="009265A2">
      <w:pPr>
        <w:pStyle w:val="Brdtekst1"/>
      </w:pPr>
      <w:r w:rsidRPr="002A7BFB">
        <w:t>Regnbuefamilier – en ægte liberal løsning</w:t>
      </w:r>
    </w:p>
    <w:p w14:paraId="07C8F078" w14:textId="77777777" w:rsidR="004E0067" w:rsidRDefault="004E0067" w:rsidP="009265A2">
      <w:pPr>
        <w:pStyle w:val="Brdtekst1"/>
      </w:pPr>
    </w:p>
    <w:p w14:paraId="7EC87ADF" w14:textId="77777777" w:rsidR="004E0067" w:rsidRDefault="004E0067" w:rsidP="004E0067">
      <w:pPr>
        <w:pStyle w:val="Brdtekst1"/>
      </w:pPr>
      <w:r>
        <w:t>Liberalismens hjørnesten er individets frihed til at vælge og handle selvstændigt, så længe det ikke skader andres ret til frihed eller fratager dem den. Dette gælder i alle aspekter af samfundet og er ikke begrænset til økonomisk, politisk eller religiøs frihed – det må nødvendigvis også gælde i spørgsmål om familieliv og forældrerettigheder.</w:t>
      </w:r>
    </w:p>
    <w:p w14:paraId="6C1EB738" w14:textId="77777777" w:rsidR="004E0067" w:rsidRDefault="004E0067" w:rsidP="004E0067">
      <w:pPr>
        <w:pStyle w:val="Brdtekst1"/>
      </w:pPr>
    </w:p>
    <w:p w14:paraId="7167C312" w14:textId="77777777" w:rsidR="004E0067" w:rsidRDefault="004E0067" w:rsidP="004E0067">
      <w:pPr>
        <w:pStyle w:val="Brdtekst1"/>
      </w:pPr>
      <w:r>
        <w:t>Derfor må liberalisme, som værner om det enkelte menneskes ret til selv at vælge sit liv og udtrykke sin identitet, støtte op om, at alle – uanset seksuel orientering eller kønsidentitet – har ret til at blive forældre, hvis de ønsker det, og at de skal have lige muligheder for at opnå dette.</w:t>
      </w:r>
    </w:p>
    <w:p w14:paraId="3704CC9A" w14:textId="77777777" w:rsidR="00923B8D" w:rsidRDefault="00923B8D" w:rsidP="004E0067">
      <w:pPr>
        <w:pStyle w:val="Brdtekst1"/>
      </w:pPr>
    </w:p>
    <w:p w14:paraId="3AB578FF" w14:textId="5685C3BC" w:rsidR="00923B8D" w:rsidRDefault="00923B8D" w:rsidP="004E0067">
      <w:pPr>
        <w:pStyle w:val="Brdtekst1"/>
      </w:pPr>
      <w:r>
        <w:t xml:space="preserve">Derfor er det også glædeligt </w:t>
      </w:r>
    </w:p>
    <w:p w14:paraId="34B380C0" w14:textId="77777777" w:rsidR="004E0067" w:rsidRDefault="004E0067" w:rsidP="004E0067">
      <w:pPr>
        <w:pStyle w:val="Brdtekst1"/>
      </w:pPr>
    </w:p>
    <w:p w14:paraId="655F1F4A" w14:textId="77777777" w:rsidR="004E0067" w:rsidRDefault="004E0067" w:rsidP="004E0067">
      <w:pPr>
        <w:pStyle w:val="Brdtekst1"/>
      </w:pPr>
      <w:r>
        <w:t>I dag er det dog kun heteroseksuelle og homoseksuelle kvindelige par, der kan få anerkendt begge parter som forældre i form af henholdsvis mor og medmor. Dette udelukker homoseksuelle mandlige par og mange regnbuefamilier, der ønsker at skabe trygge og stabile hjem for børn, men som ikke får samme juridiske anerkendelse.</w:t>
      </w:r>
    </w:p>
    <w:p w14:paraId="0D40360C" w14:textId="77777777" w:rsidR="004E0067" w:rsidRDefault="004E0067" w:rsidP="004E0067">
      <w:pPr>
        <w:pStyle w:val="Brdtekst1"/>
      </w:pPr>
    </w:p>
    <w:p w14:paraId="73662DDE" w14:textId="77777777" w:rsidR="004E0067" w:rsidRDefault="004E0067" w:rsidP="004E0067">
      <w:pPr>
        <w:pStyle w:val="Brdtekst1"/>
      </w:pPr>
      <w:r>
        <w:t>Familiepolitik er tilbage på dagsordenen, og med rette. Danmark får for få børn, og det fører til udfordringer. En for lille erhvervsaktiv arbejdsstyrke skal understøtte en aldrende befolkning med flere sundhedsudgifter, folkepensioner og samtidig finansiere resten af velfærdssystemet.</w:t>
      </w:r>
    </w:p>
    <w:p w14:paraId="31FA90BD" w14:textId="77777777" w:rsidR="004E0067" w:rsidRDefault="004E0067" w:rsidP="004E0067">
      <w:pPr>
        <w:pStyle w:val="Brdtekst1"/>
      </w:pPr>
    </w:p>
    <w:p w14:paraId="748F7C7F" w14:textId="77777777" w:rsidR="004E0067" w:rsidRDefault="004E0067" w:rsidP="004E0067">
      <w:pPr>
        <w:pStyle w:val="Brdtekst1"/>
      </w:pPr>
      <w:r>
        <w:t>Der er flere løsninger på dette problem, men hvorfor ikke starte med den mest ligetil? Giv dem, der allerede ønsker at få børn, muligheden for det – frem for at fratage dem den. Især homoseksuelle mandlige par og regnbuefamilier står i dag uden de samme rettigheder som andre.</w:t>
      </w:r>
    </w:p>
    <w:p w14:paraId="3FA80C2C" w14:textId="77777777" w:rsidR="004E0067" w:rsidRDefault="004E0067" w:rsidP="004E0067">
      <w:pPr>
        <w:pStyle w:val="Brdtekst1"/>
      </w:pPr>
    </w:p>
    <w:p w14:paraId="2CE7CD86" w14:textId="77777777" w:rsidR="004E0067" w:rsidRDefault="004E0067" w:rsidP="004E0067">
      <w:pPr>
        <w:pStyle w:val="Brdtekst1"/>
      </w:pPr>
      <w:r>
        <w:t>Hvis man er ægte liberal, bør man også gå ind for en ægte liberal familiepolitik, som omfatter alle familieformer. Hvilket argument har man for at blande sig i, hvordan folk vælger at indrette deres privatliv, og i hvilken konstellation de bygger deres familie? Når vi ser på, hvilke familier der fungerer, viser undersøgelser, at langt de fleste børn vokser op i lykkelige hjem – uanset forældrenes køn og identitet.</w:t>
      </w:r>
    </w:p>
    <w:p w14:paraId="53C469D7" w14:textId="77777777" w:rsidR="004E0067" w:rsidRDefault="004E0067" w:rsidP="004E0067">
      <w:pPr>
        <w:pStyle w:val="Brdtekst1"/>
      </w:pPr>
    </w:p>
    <w:p w14:paraId="0AAD557F" w14:textId="311D46FB" w:rsidR="004E0067" w:rsidRDefault="004E0067" w:rsidP="004E0067">
      <w:pPr>
        <w:pStyle w:val="Brdtekst1"/>
      </w:pPr>
      <w:r>
        <w:t>En liberal familiepolitik må omfavne alle, der ønsker at tage ansvar som forældre og skabe en familie, uanset hvordan den ser ud.</w:t>
      </w:r>
    </w:p>
    <w:p w14:paraId="062DD988" w14:textId="77777777" w:rsidR="004E0067" w:rsidRDefault="004E0067" w:rsidP="004E0067">
      <w:pPr>
        <w:pStyle w:val="Brdtekst1"/>
      </w:pPr>
    </w:p>
    <w:p w14:paraId="788D7E36" w14:textId="77777777" w:rsidR="004E0067" w:rsidRDefault="004E0067" w:rsidP="004E0067">
      <w:pPr>
        <w:pStyle w:val="Brdtekst1"/>
      </w:pPr>
    </w:p>
    <w:p w14:paraId="71D592BA" w14:textId="77777777" w:rsidR="004E0067" w:rsidRDefault="004E0067" w:rsidP="009265A2">
      <w:pPr>
        <w:pStyle w:val="Brdtekst1"/>
      </w:pPr>
    </w:p>
    <w:p w14:paraId="05EA7EDB" w14:textId="77777777" w:rsidR="004E0067" w:rsidRDefault="004E0067" w:rsidP="009265A2">
      <w:pPr>
        <w:pStyle w:val="Brdtekst1"/>
      </w:pPr>
    </w:p>
    <w:p w14:paraId="01BD925A" w14:textId="77777777" w:rsidR="004E0067" w:rsidRDefault="004E0067" w:rsidP="009265A2">
      <w:pPr>
        <w:pStyle w:val="Brdtekst1"/>
      </w:pPr>
    </w:p>
    <w:p w14:paraId="5DAC811D" w14:textId="77777777" w:rsidR="008C7EDC" w:rsidRDefault="008C7EDC" w:rsidP="009265A2">
      <w:pPr>
        <w:pStyle w:val="Brdtekst1"/>
      </w:pPr>
    </w:p>
    <w:p w14:paraId="24E4C281" w14:textId="77777777" w:rsidR="008C7EDC" w:rsidRDefault="008C7EDC" w:rsidP="009265A2">
      <w:pPr>
        <w:pStyle w:val="Brdtekst1"/>
      </w:pPr>
    </w:p>
    <w:p w14:paraId="545AC062" w14:textId="77777777" w:rsidR="008C7EDC" w:rsidRDefault="008C7EDC" w:rsidP="009265A2">
      <w:pPr>
        <w:pStyle w:val="Brdtekst1"/>
      </w:pPr>
    </w:p>
    <w:p w14:paraId="05C5C21B" w14:textId="77777777" w:rsidR="008C7EDC" w:rsidRDefault="008C7EDC" w:rsidP="009265A2">
      <w:pPr>
        <w:pStyle w:val="Brdtekst1"/>
      </w:pPr>
    </w:p>
    <w:p w14:paraId="32E9B87C" w14:textId="77777777" w:rsidR="008C7EDC" w:rsidRDefault="008C7EDC" w:rsidP="009265A2">
      <w:pPr>
        <w:pStyle w:val="Brdtekst1"/>
      </w:pPr>
    </w:p>
    <w:p w14:paraId="6EA33FFF" w14:textId="77777777" w:rsidR="008C7EDC" w:rsidRDefault="008C7EDC" w:rsidP="009265A2">
      <w:pPr>
        <w:pStyle w:val="Brdtekst1"/>
      </w:pPr>
    </w:p>
    <w:p w14:paraId="78E5FC98" w14:textId="77777777" w:rsidR="008C7EDC" w:rsidRDefault="008C7EDC" w:rsidP="009265A2">
      <w:pPr>
        <w:pStyle w:val="Brdtekst1"/>
      </w:pPr>
    </w:p>
    <w:p w14:paraId="0190100F" w14:textId="77777777" w:rsidR="008C7EDC" w:rsidRDefault="008C7EDC" w:rsidP="009265A2">
      <w:pPr>
        <w:pStyle w:val="Brdtekst1"/>
      </w:pPr>
    </w:p>
    <w:p w14:paraId="2508A193" w14:textId="77777777" w:rsidR="008C7EDC" w:rsidRDefault="008C7EDC" w:rsidP="008C7EDC">
      <w:pPr>
        <w:pStyle w:val="Brdtekst1"/>
      </w:pPr>
      <w:r w:rsidRPr="008C7EDC">
        <w:t>Regnbuefamilier – en ægte liberal løsning</w:t>
      </w:r>
    </w:p>
    <w:p w14:paraId="3275889B" w14:textId="77777777" w:rsidR="008C7EDC" w:rsidRDefault="008C7EDC" w:rsidP="008C7EDC">
      <w:pPr>
        <w:pStyle w:val="Brdtekst1"/>
      </w:pPr>
    </w:p>
    <w:p w14:paraId="30FD67D9" w14:textId="12924241" w:rsidR="008C7EDC" w:rsidRDefault="008C7EDC" w:rsidP="008C7EDC">
      <w:pPr>
        <w:pStyle w:val="Brdtekst1"/>
      </w:pPr>
      <w:r>
        <w:t>Liberalismens fundament er individets frihed</w:t>
      </w:r>
      <w:r w:rsidR="00E52DDB">
        <w:t xml:space="preserve"> og ret</w:t>
      </w:r>
      <w:r>
        <w:t xml:space="preserve"> til at vælge og forme sit eget liv uden unødig statslig indblanding, så længe det ikke skader andres frihed. Dette princip gælder alle aspekter af samfundet og er ikke begrænset til økonomisk, politisk eller religiøs frihed. Retten til at vælge sin familie bør være en naturlig forlængelse af denne frihed. En ægte liberal familiepolitik må derfor støtte alle, uanset </w:t>
      </w:r>
      <w:r w:rsidR="008F0CED">
        <w:t>køn</w:t>
      </w:r>
      <w:r>
        <w:t xml:space="preserve"> eller seksuel orientering, i retten </w:t>
      </w:r>
      <w:r w:rsidR="008F0CED">
        <w:t xml:space="preserve">og muligheden </w:t>
      </w:r>
      <w:r>
        <w:t>til forældreskab og til at danne den familie, de ønsker</w:t>
      </w:r>
      <w:r w:rsidR="00E245B3">
        <w:t xml:space="preserve"> – i den størrelse og form</w:t>
      </w:r>
      <w:r w:rsidR="00AD3013">
        <w:t>,</w:t>
      </w:r>
      <w:r w:rsidR="00E245B3">
        <w:t xml:space="preserve"> de ønsker.</w:t>
      </w:r>
    </w:p>
    <w:p w14:paraId="0485C1A8" w14:textId="77777777" w:rsidR="008C7EDC" w:rsidRDefault="008C7EDC" w:rsidP="008C7EDC">
      <w:pPr>
        <w:pStyle w:val="Brdtekst1"/>
      </w:pPr>
    </w:p>
    <w:p w14:paraId="1A630AFF" w14:textId="25B7566D" w:rsidR="008C7EDC" w:rsidRDefault="008C7EDC" w:rsidP="00242D03">
      <w:pPr>
        <w:pStyle w:val="Brdtekst1"/>
      </w:pPr>
      <w:r>
        <w:t>Danmark står overfor en demografisk udfordring. Landet har en af de laveste fødselsrater i Europa</w:t>
      </w:r>
      <w:r w:rsidR="00A92860">
        <w:t xml:space="preserve"> og</w:t>
      </w:r>
      <w:r w:rsidR="000C788D">
        <w:t xml:space="preserve"> s</w:t>
      </w:r>
      <w:r>
        <w:t>amtidig stiger levealderen</w:t>
      </w:r>
      <w:r w:rsidR="000C788D" w:rsidRPr="000C788D">
        <w:t>, med flere sundhedsudgifter og folkepension</w:t>
      </w:r>
      <w:r w:rsidR="000C788D">
        <w:t xml:space="preserve"> til følge</w:t>
      </w:r>
      <w:r w:rsidR="000C788D" w:rsidRPr="000C788D">
        <w:t>, og samtidig skal resten af velfærdssystemet også finansieres</w:t>
      </w:r>
      <w:r>
        <w:t xml:space="preserve">. </w:t>
      </w:r>
      <w:r w:rsidR="00A66695" w:rsidRPr="00A66695">
        <w:t xml:space="preserve">Det problem er der som udgangspunkt flere løsninger på, men vi kunne jo starte med den nemmeste: Giv dem der allerede gerne vil </w:t>
      </w:r>
      <w:r w:rsidR="004A566B">
        <w:t>tage ansvar og stifte familie,</w:t>
      </w:r>
      <w:r w:rsidR="00A66695" w:rsidRPr="00A66695">
        <w:t xml:space="preserve"> muligheden for det i stedet for at fratage dem muligheden</w:t>
      </w:r>
      <w:r w:rsidR="00EE2AC8">
        <w:t xml:space="preserve"> </w:t>
      </w:r>
      <w:r w:rsidR="00EB0882">
        <w:t>på baggrund af snævre forældrereoller og forældede normer.</w:t>
      </w:r>
      <w:r w:rsidR="00A66695" w:rsidRPr="00A66695">
        <w:t xml:space="preserve"> </w:t>
      </w:r>
      <w:r w:rsidR="00467554">
        <w:t xml:space="preserve">Det kræver begrænsede midler fra staten – midler vi allerede bruger på at understøtte heteroseksuelle familier </w:t>
      </w:r>
      <w:r w:rsidR="00242D03">
        <w:t xml:space="preserve">i håbet om et barn – giv de samme muligheder til alle familieformer. </w:t>
      </w:r>
    </w:p>
    <w:p w14:paraId="64A99E9E" w14:textId="77777777" w:rsidR="008C7EDC" w:rsidRDefault="008C7EDC" w:rsidP="008C7EDC">
      <w:pPr>
        <w:pStyle w:val="Brdtekst1"/>
      </w:pPr>
    </w:p>
    <w:p w14:paraId="0E4BB394" w14:textId="77777777" w:rsidR="00D55FEF" w:rsidRDefault="008C7EDC" w:rsidP="008C7EDC">
      <w:pPr>
        <w:pStyle w:val="Brdtekst1"/>
      </w:pPr>
      <w:r>
        <w:t xml:space="preserve">I dag er det kun heteroseksuelle og lesbiske par, der kan få anerkendt begge parter som forældre i form af </w:t>
      </w:r>
      <w:ins w:id="0" w:author="Forfatter">
        <w:r>
          <w:t xml:space="preserve">henholdsvis </w:t>
        </w:r>
      </w:ins>
      <w:r>
        <w:t>mor og</w:t>
      </w:r>
      <w:r w:rsidR="001E6D4E">
        <w:t xml:space="preserve"> </w:t>
      </w:r>
      <w:proofErr w:type="spellStart"/>
      <w:r w:rsidR="001E5D52">
        <w:t>henholdsvis</w:t>
      </w:r>
      <w:ins w:id="1" w:author="Forfatter">
        <w:r w:rsidR="001E6D4E">
          <w:t>hhv</w:t>
        </w:r>
        <w:proofErr w:type="spellEnd"/>
        <w:r w:rsidR="001E6D4E">
          <w:t>.</w:t>
        </w:r>
      </w:ins>
      <w:r w:rsidR="001E6D4E">
        <w:t xml:space="preserve"> far og</w:t>
      </w:r>
      <w:r>
        <w:t xml:space="preserve"> medmor. Homoseksuelle mandlige par og mange regnbuefamilier, som ønsker at skabe trygge, kærlige hjem, bliver stadig begrænset af juridiske barrierer. </w:t>
      </w:r>
      <w:r w:rsidR="00617C72">
        <w:t xml:space="preserve">I dag kan to mænd ikke blive </w:t>
      </w:r>
      <w:proofErr w:type="spellStart"/>
      <w:r w:rsidR="004D3E83">
        <w:t>blive</w:t>
      </w:r>
      <w:proofErr w:type="spellEnd"/>
      <w:r w:rsidR="004D3E83">
        <w:t xml:space="preserve"> anerkendt som begge forældre før </w:t>
      </w:r>
      <w:r w:rsidR="00FF11D5">
        <w:t>barnet er flere år gammelt</w:t>
      </w:r>
      <w:r w:rsidR="000813B1">
        <w:t>, med</w:t>
      </w:r>
      <w:r w:rsidR="00471304">
        <w:t xml:space="preserve"> resultat af den ene part ingen rettigheder har </w:t>
      </w:r>
      <w:r w:rsidR="00D55FEF">
        <w:t xml:space="preserve">eller får information fra hospitalet.  </w:t>
      </w:r>
    </w:p>
    <w:p w14:paraId="5A370643" w14:textId="69341663" w:rsidR="008C7EDC" w:rsidRDefault="008C7EDC" w:rsidP="008C7EDC">
      <w:pPr>
        <w:pStyle w:val="Brdtekst1"/>
      </w:pPr>
      <w:r>
        <w:t>En liberal politik, som er funderet i individets frihed, bør minimere statens indblanding i sådanne private forhold. Hvorfor skulle staten afgøre, hvem der kan blive forældre, når de relevante parter har kærlighed og ansvar som drivkraft?</w:t>
      </w:r>
    </w:p>
    <w:p w14:paraId="0BF823A4" w14:textId="77777777" w:rsidR="008C7EDC" w:rsidRDefault="008C7EDC" w:rsidP="008C7EDC">
      <w:pPr>
        <w:pStyle w:val="Brdtekst1"/>
      </w:pPr>
    </w:p>
    <w:p w14:paraId="497C0240" w14:textId="77777777" w:rsidR="008C7EDC" w:rsidRDefault="008C7EDC" w:rsidP="008C7EDC">
      <w:pPr>
        <w:pStyle w:val="Brdtekst1"/>
      </w:pPr>
      <w:r>
        <w:t>Hvis man kigger på statistikkerne, taler de klart til fordel for regnbuefamilier. Tal fra blandt andet USA og Canada viser, at homoseksuelle par har op til 20% lavere skilsmisserater end heteroseksuelle par. En dansk undersøgelse fra VIVE viser, at børn i regnbuefamilier trives lige så godt som, og i nogle tilfælde bedre end, børn i traditionelle familier, målt på både sociale og emotionelle parametre. Mange homoseksuelle par har et særligt engagement i deres forældreskab, fordi de har været nødt til at kæmpe for at få denne mulighed. Den kærlighed og det ansvar, som de bringer ind i forældreskabet, skaber ofte et stabilt og trygt miljø for børnene – og det bør være alt, der tæller.</w:t>
      </w:r>
    </w:p>
    <w:p w14:paraId="356F2984" w14:textId="77777777" w:rsidR="008C7EDC" w:rsidRDefault="008C7EDC" w:rsidP="008C7EDC">
      <w:pPr>
        <w:pStyle w:val="Brdtekst1"/>
      </w:pPr>
    </w:p>
    <w:p w14:paraId="049885BF" w14:textId="77777777" w:rsidR="008C7EDC" w:rsidRDefault="008C7EDC" w:rsidP="008C7EDC">
      <w:pPr>
        <w:pStyle w:val="Brdtekst1"/>
      </w:pPr>
      <w:r>
        <w:t xml:space="preserve">Det er også vigtigt at huske på, at kernefamilien, selvom den kan være en lykkelig løsning for mange, ikke er en garanti for et barns trivsel. Danmark har en skilsmisseprocent på omkring 46% – næsten hver anden familie opløses, og mange børn oplever, hvad det betyder at vokse op i splittede hjem. Det understøtter, at en families succes ikke alene afgøres af en mor og en far, men af deres vilje og evne til at skabe et stabilt hjem, hvor barnet kan trives. Hvis vi virkelig ønsker at </w:t>
      </w:r>
      <w:r>
        <w:lastRenderedPageBreak/>
        <w:t>sikre børns tarv, bør vi derfor fokusere på kærlighed og omsorg – ikke på, hvordan forældrekonstellationen ser ud.</w:t>
      </w:r>
    </w:p>
    <w:p w14:paraId="6A4FAD3A" w14:textId="77777777" w:rsidR="008C7EDC" w:rsidRDefault="008C7EDC" w:rsidP="008C7EDC">
      <w:pPr>
        <w:pStyle w:val="Brdtekst1"/>
      </w:pPr>
    </w:p>
    <w:p w14:paraId="0DB576CB" w14:textId="77777777" w:rsidR="008C7EDC" w:rsidRDefault="008C7EDC" w:rsidP="008C7EDC">
      <w:pPr>
        <w:pStyle w:val="Brdtekst1"/>
      </w:pPr>
      <w:r>
        <w:t>Liberalisme handler om frihed til selv at vælge og troen på, at individet bedst ved, hvad der er rigtigt for dem. En liberal familiepolitik skal ikke være en dommer over, hvilke familietyper der er acceptable, så længe børnenes velfærd er i centrum. Når homoseksuelle par aktivt vælger at blive forældre, tager de et ansvar, som enhver liberal burde anerkende og støtte. Det handler ikke om at give særlige fordele til homoseksuelle eller regnbuefamilier – tværtimod handler det om at fjerne de forhindringer, der forhindrer ligebehandling og frihed til alle.</w:t>
      </w:r>
    </w:p>
    <w:p w14:paraId="059B12BB" w14:textId="77777777" w:rsidR="008C7EDC" w:rsidRDefault="008C7EDC" w:rsidP="008C7EDC">
      <w:pPr>
        <w:pStyle w:val="Brdtekst1"/>
      </w:pPr>
    </w:p>
    <w:p w14:paraId="292A4044" w14:textId="77777777" w:rsidR="008C7EDC" w:rsidRDefault="008C7EDC" w:rsidP="008C7EDC">
      <w:pPr>
        <w:pStyle w:val="Brdtekst1"/>
      </w:pPr>
      <w:r>
        <w:t>Hvis man som liberal ønsker en minimal statslig indgriben og samtidig tror på individets frihed og ansvar, må man også acceptere, at alle, der ønsker at tage dette ansvar på sig, bør have retten til det. En ægte liberal familiepolitik bør derfor omfavne alle, der ønsker at skabe en familie og sikre børns trivsel, uanset hvordan denne familie ser ud.</w:t>
      </w:r>
    </w:p>
    <w:p w14:paraId="54F02A3F" w14:textId="77777777" w:rsidR="008C7EDC" w:rsidRDefault="008C7EDC" w:rsidP="008C7EDC">
      <w:pPr>
        <w:pStyle w:val="Brdtekst1"/>
      </w:pPr>
    </w:p>
    <w:p w14:paraId="2C0F7FF0" w14:textId="1C919FE9" w:rsidR="008C7EDC" w:rsidRDefault="008C7EDC" w:rsidP="008C7EDC">
      <w:pPr>
        <w:pStyle w:val="Brdtekst1"/>
      </w:pPr>
      <w:r>
        <w:t>Vi må spørge os selv: Er vi virkelig villige til at stå ved liberale principper om frihed og ansvar? Er vi klar til at give alle lige muligheder for at skabe trygge og kærlige hjem? En liberal politik bør støtte op om disse familier og anerkende deres ret til at eksistere – ikke bare som en mulighed, men som en nødvendighed i et samfund, der værdsætter frihed og lighed.</w:t>
      </w:r>
    </w:p>
    <w:p w14:paraId="7BEAB89E" w14:textId="77777777" w:rsidR="008C7EDC" w:rsidRDefault="008C7EDC" w:rsidP="008C7EDC">
      <w:pPr>
        <w:pStyle w:val="Brdtekst1"/>
      </w:pPr>
    </w:p>
    <w:p w14:paraId="46D6F03A" w14:textId="77777777" w:rsidR="008C7EDC" w:rsidRDefault="008C7EDC" w:rsidP="008C7EDC">
      <w:pPr>
        <w:pStyle w:val="Brdtekst1"/>
      </w:pPr>
    </w:p>
    <w:p w14:paraId="014C1B83" w14:textId="77777777" w:rsidR="008C7EDC" w:rsidRDefault="008C7EDC" w:rsidP="008C7EDC">
      <w:pPr>
        <w:pStyle w:val="Brdtekst1"/>
      </w:pPr>
    </w:p>
    <w:p w14:paraId="1BCBF579" w14:textId="77777777" w:rsidR="008C7EDC" w:rsidRDefault="008C7EDC" w:rsidP="008C7EDC">
      <w:pPr>
        <w:pStyle w:val="Brdtekst1"/>
      </w:pPr>
    </w:p>
    <w:p w14:paraId="3CA53E78" w14:textId="77777777" w:rsidR="008C7EDC" w:rsidRDefault="008C7EDC" w:rsidP="008C7EDC">
      <w:pPr>
        <w:pStyle w:val="Brdtekst1"/>
      </w:pPr>
    </w:p>
    <w:p w14:paraId="661F5241" w14:textId="77777777" w:rsidR="008C7EDC" w:rsidRDefault="008C7EDC" w:rsidP="008C7EDC">
      <w:pPr>
        <w:pStyle w:val="Brdtekst1"/>
      </w:pPr>
    </w:p>
    <w:p w14:paraId="4CAFC4D7" w14:textId="77777777" w:rsidR="008C7EDC" w:rsidRDefault="008C7EDC" w:rsidP="008C7EDC">
      <w:pPr>
        <w:pStyle w:val="Brdtekst1"/>
      </w:pPr>
    </w:p>
    <w:p w14:paraId="637747CE" w14:textId="77777777" w:rsidR="008C7EDC" w:rsidRDefault="008C7EDC" w:rsidP="008C7EDC">
      <w:pPr>
        <w:pStyle w:val="Brdtekst1"/>
      </w:pPr>
    </w:p>
    <w:p w14:paraId="1AD73996" w14:textId="77777777" w:rsidR="008C7EDC" w:rsidRDefault="008C7EDC" w:rsidP="008C7EDC">
      <w:pPr>
        <w:pStyle w:val="Brdtekst1"/>
      </w:pPr>
    </w:p>
    <w:p w14:paraId="33416185" w14:textId="77777777" w:rsidR="008C7EDC" w:rsidRDefault="008C7EDC" w:rsidP="008C7EDC">
      <w:pPr>
        <w:pStyle w:val="Brdtekst1"/>
      </w:pPr>
    </w:p>
    <w:p w14:paraId="3341FC5D" w14:textId="77777777" w:rsidR="008C7EDC" w:rsidRDefault="008C7EDC" w:rsidP="008C7EDC">
      <w:pPr>
        <w:pStyle w:val="Brdtekst1"/>
      </w:pPr>
    </w:p>
    <w:p w14:paraId="64F5CACC" w14:textId="77777777" w:rsidR="008C7EDC" w:rsidRDefault="008C7EDC" w:rsidP="008C7EDC">
      <w:pPr>
        <w:pStyle w:val="Brdtekst1"/>
      </w:pPr>
    </w:p>
    <w:p w14:paraId="623238AE" w14:textId="77777777" w:rsidR="008C7EDC" w:rsidRDefault="008C7EDC" w:rsidP="008C7EDC">
      <w:pPr>
        <w:pStyle w:val="Brdtekst1"/>
      </w:pPr>
    </w:p>
    <w:p w14:paraId="172D5D9A" w14:textId="77777777" w:rsidR="004E0067" w:rsidRDefault="004E0067" w:rsidP="009265A2">
      <w:pPr>
        <w:pStyle w:val="Brdtekst1"/>
      </w:pPr>
    </w:p>
    <w:p w14:paraId="4C8574A1" w14:textId="77777777" w:rsidR="002A7BFB" w:rsidRDefault="002A7BFB" w:rsidP="009265A2">
      <w:pPr>
        <w:pStyle w:val="Brdtekst1"/>
      </w:pPr>
    </w:p>
    <w:p w14:paraId="5282656A" w14:textId="19C833DB" w:rsidR="0058669C" w:rsidRDefault="0083327B" w:rsidP="009265A2">
      <w:pPr>
        <w:pStyle w:val="Brdtekst1"/>
      </w:pPr>
      <w:r>
        <w:t>Liberalisme</w:t>
      </w:r>
      <w:r w:rsidR="001912F1">
        <w:t>ns hjørnesten er</w:t>
      </w:r>
      <w:r>
        <w:t xml:space="preserve"> </w:t>
      </w:r>
      <w:r w:rsidR="00961BD0">
        <w:t xml:space="preserve">individets frihed til at vælge og handle selvstændigt, såfremt det ikke skader </w:t>
      </w:r>
      <w:r w:rsidR="007034F8">
        <w:t>andre</w:t>
      </w:r>
      <w:r w:rsidR="00E2506A">
        <w:t>s ret til frihed</w:t>
      </w:r>
      <w:r w:rsidR="007034F8">
        <w:t xml:space="preserve"> eller tager de</w:t>
      </w:r>
      <w:r w:rsidR="00E2506A">
        <w:t xml:space="preserve">n </w:t>
      </w:r>
      <w:r w:rsidR="007034F8">
        <w:t xml:space="preserve">fra dem. </w:t>
      </w:r>
      <w:r w:rsidR="00532526">
        <w:t>Dette gælder i alle sammenhænge i samfundet og er ikke begrænset til økonomisk</w:t>
      </w:r>
      <w:r w:rsidR="00CD0FC5">
        <w:t>, politisk eller religiøs frihed</w:t>
      </w:r>
      <w:r w:rsidR="00E45E25">
        <w:t>, men må drage konklusionen deraf at</w:t>
      </w:r>
      <w:r w:rsidR="00CD0FC5">
        <w:t xml:space="preserve"> dette princip i sin kerne også gælde</w:t>
      </w:r>
      <w:r w:rsidR="000A2D14">
        <w:t>r</w:t>
      </w:r>
      <w:r w:rsidR="00CD0FC5">
        <w:t xml:space="preserve"> </w:t>
      </w:r>
      <w:r w:rsidR="00541667">
        <w:t xml:space="preserve">i spørgsmål om familieliv og forældrerettigheder. </w:t>
      </w:r>
    </w:p>
    <w:p w14:paraId="2341C007" w14:textId="77777777" w:rsidR="0058669C" w:rsidRDefault="0058669C" w:rsidP="009265A2">
      <w:pPr>
        <w:pStyle w:val="Brdtekst1"/>
      </w:pPr>
    </w:p>
    <w:p w14:paraId="503637E0" w14:textId="462AE0A5" w:rsidR="00BE3D93" w:rsidRDefault="006929E2" w:rsidP="009265A2">
      <w:pPr>
        <w:pStyle w:val="Brdtekst1"/>
      </w:pPr>
      <w:r>
        <w:t>Derfor</w:t>
      </w:r>
      <w:r w:rsidR="00C4754A">
        <w:t xml:space="preserve"> må liberalisme, som værner om det enkelte mennes</w:t>
      </w:r>
      <w:r w:rsidR="00E45E25">
        <w:t>k</w:t>
      </w:r>
      <w:r w:rsidR="00C4754A">
        <w:t>es ret til selv at vælge sit liv og udtrykke sin identitet, støtte op om at alle</w:t>
      </w:r>
      <w:r w:rsidR="0058669C">
        <w:t xml:space="preserve"> – uanset seksuel orientering eller kønsidentitet – har ret til at blive forældre, hvis de ønsker det, og at de skal have lige </w:t>
      </w:r>
      <w:r w:rsidR="00EE176E">
        <w:t>m</w:t>
      </w:r>
      <w:r w:rsidR="0058669C">
        <w:t xml:space="preserve">uligheder for at opnå dette. </w:t>
      </w:r>
      <w:r w:rsidR="0008313A">
        <w:t xml:space="preserve"> </w:t>
      </w:r>
    </w:p>
    <w:p w14:paraId="278E80DE" w14:textId="77777777" w:rsidR="00E41674" w:rsidRDefault="00E41674" w:rsidP="009265A2">
      <w:pPr>
        <w:pStyle w:val="Brdtekst1"/>
      </w:pPr>
    </w:p>
    <w:p w14:paraId="4B3CA959" w14:textId="0574E364" w:rsidR="00E41674" w:rsidRDefault="00E41674" w:rsidP="009265A2">
      <w:pPr>
        <w:pStyle w:val="Brdtekst1"/>
      </w:pPr>
      <w:r>
        <w:t xml:space="preserve">I dag </w:t>
      </w:r>
      <w:r w:rsidR="006E3753">
        <w:t xml:space="preserve">er det kun </w:t>
      </w:r>
      <w:r w:rsidR="00E722F6">
        <w:t xml:space="preserve">heteroseksuelle og </w:t>
      </w:r>
      <w:r w:rsidR="006E3753">
        <w:t>homoseksuelt kvindelige par</w:t>
      </w:r>
      <w:r w:rsidR="00E722F6">
        <w:t xml:space="preserve"> der har mulighed for at f</w:t>
      </w:r>
      <w:r w:rsidR="00735D2E">
        <w:t xml:space="preserve">å anerkendt involverede partnere som </w:t>
      </w:r>
      <w:r w:rsidR="001D711F">
        <w:t xml:space="preserve">forældre i form af medmor </w:t>
      </w:r>
    </w:p>
    <w:p w14:paraId="7865E52E" w14:textId="77777777" w:rsidR="00B917F3" w:rsidRDefault="00B917F3" w:rsidP="009265A2">
      <w:pPr>
        <w:pStyle w:val="Brdtekst1"/>
      </w:pPr>
    </w:p>
    <w:p w14:paraId="5D61B99C" w14:textId="3B56CD2C" w:rsidR="00C779C7" w:rsidRDefault="00C779C7" w:rsidP="009265A2">
      <w:pPr>
        <w:pStyle w:val="Brdtekst1"/>
      </w:pPr>
      <w:r>
        <w:t xml:space="preserve">Familiepolitik er tilbage og med rette – I Danmark får vi for få børn, med andre problemer som følge. </w:t>
      </w:r>
      <w:r w:rsidR="00F760E5">
        <w:t>En alt for lille</w:t>
      </w:r>
      <w:r>
        <w:t xml:space="preserve"> erhvervsaktiv arbejdsstyrke skal understøtte en aldrende befolkning, med flere sundhedsudgifter og folkepension, </w:t>
      </w:r>
      <w:r w:rsidR="000D70E2">
        <w:t>og samtidig skal</w:t>
      </w:r>
      <w:r>
        <w:t xml:space="preserve"> resten af velfærds</w:t>
      </w:r>
      <w:r w:rsidR="00C903E6">
        <w:t>system</w:t>
      </w:r>
      <w:r w:rsidR="000D70E2">
        <w:t>et</w:t>
      </w:r>
      <w:r w:rsidR="00C903E6">
        <w:t xml:space="preserve"> </w:t>
      </w:r>
      <w:r w:rsidR="00DC0D76">
        <w:t xml:space="preserve">også </w:t>
      </w:r>
      <w:r w:rsidR="00C903E6">
        <w:t xml:space="preserve">finansieres. </w:t>
      </w:r>
    </w:p>
    <w:p w14:paraId="52B677E7" w14:textId="77777777" w:rsidR="00C903E6" w:rsidRDefault="00C903E6" w:rsidP="009265A2">
      <w:pPr>
        <w:pStyle w:val="Brdtekst1"/>
      </w:pPr>
    </w:p>
    <w:p w14:paraId="7ADF63BA" w14:textId="28221893" w:rsidR="00C903E6" w:rsidRDefault="00C903E6" w:rsidP="009265A2">
      <w:pPr>
        <w:pStyle w:val="Brdtekst1"/>
      </w:pPr>
      <w:r>
        <w:t>D</w:t>
      </w:r>
      <w:r w:rsidR="004C584A">
        <w:t xml:space="preserve">et </w:t>
      </w:r>
      <w:r>
        <w:t xml:space="preserve">problem er der som udgangspunkt </w:t>
      </w:r>
      <w:r w:rsidR="004C584A">
        <w:t xml:space="preserve">flere løsninger på, men vi kunne jo starte med den nemmeste: Giv dem der </w:t>
      </w:r>
      <w:r w:rsidR="00DC0D76">
        <w:t xml:space="preserve">allerede </w:t>
      </w:r>
      <w:r w:rsidR="004C584A">
        <w:t xml:space="preserve">gerne vil have børn muligheden for det </w:t>
      </w:r>
      <w:r w:rsidR="00BC4EC0">
        <w:t>i stedet for at fratage dem muligheden</w:t>
      </w:r>
      <w:r w:rsidR="009D0879">
        <w:t xml:space="preserve"> især </w:t>
      </w:r>
      <w:r w:rsidR="00A4573B">
        <w:t>mandlige homoseksu</w:t>
      </w:r>
      <w:r w:rsidR="00BA101C">
        <w:t>e</w:t>
      </w:r>
      <w:r w:rsidR="00A4573B">
        <w:t xml:space="preserve">lle par og regnbuefamilier. </w:t>
      </w:r>
      <w:r w:rsidR="004C584A">
        <w:t xml:space="preserve"> </w:t>
      </w:r>
    </w:p>
    <w:p w14:paraId="715379FC" w14:textId="77777777" w:rsidR="00FD153F" w:rsidRDefault="00FD153F" w:rsidP="009265A2">
      <w:pPr>
        <w:pStyle w:val="Brdtekst1"/>
      </w:pPr>
    </w:p>
    <w:p w14:paraId="658E44F7" w14:textId="40CCD93A" w:rsidR="00FD153F" w:rsidRDefault="00095B66" w:rsidP="009265A2">
      <w:pPr>
        <w:pStyle w:val="Brdtekst1"/>
      </w:pPr>
      <w:r>
        <w:t xml:space="preserve">I dag har </w:t>
      </w:r>
      <w:r w:rsidR="00C70F7B">
        <w:t xml:space="preserve">homoseksuelle par </w:t>
      </w:r>
      <w:r w:rsidR="00581204">
        <w:t xml:space="preserve">2 muligheder: </w:t>
      </w:r>
      <w:r w:rsidR="004F0D52">
        <w:t>Enten skal de finde en kvinde, de</w:t>
      </w:r>
    </w:p>
    <w:p w14:paraId="0522BF49" w14:textId="77777777" w:rsidR="00B917F3" w:rsidRDefault="00B917F3" w:rsidP="009265A2">
      <w:pPr>
        <w:pStyle w:val="Brdtekst1"/>
      </w:pPr>
    </w:p>
    <w:p w14:paraId="5D26EC04" w14:textId="77777777" w:rsidR="003471DB" w:rsidRDefault="003471DB" w:rsidP="009265A2">
      <w:pPr>
        <w:pStyle w:val="Brdtekst1"/>
      </w:pPr>
    </w:p>
    <w:p w14:paraId="6402E8F5" w14:textId="77777777" w:rsidR="003471DB" w:rsidRDefault="003471DB" w:rsidP="009265A2">
      <w:pPr>
        <w:pStyle w:val="Brdtekst1"/>
      </w:pPr>
    </w:p>
    <w:p w14:paraId="0344F8E5" w14:textId="33C07747" w:rsidR="00B917F3" w:rsidRDefault="00B917F3" w:rsidP="009265A2">
      <w:pPr>
        <w:pStyle w:val="Brdtekst1"/>
      </w:pPr>
      <w:r>
        <w:t xml:space="preserve">Hvis man er ægte liberal, burde man også gå ind for en ægte liberal familiepolitik, selv på andre typer af familieformer. Her tænker jeg specifikt på homoseksuelle par og regnbuefamilier. Hvilken argumentation har du for at bestemme hvordan andre folk skal indrette sig i privaten og hvilken konstellation de bygger deres familie op omkring. </w:t>
      </w:r>
    </w:p>
    <w:p w14:paraId="7264CE52" w14:textId="77777777" w:rsidR="00B917F3" w:rsidRDefault="00B917F3" w:rsidP="009265A2">
      <w:pPr>
        <w:pStyle w:val="Brdtekst1"/>
      </w:pPr>
    </w:p>
    <w:p w14:paraId="24659A29" w14:textId="18D39CCA" w:rsidR="00B917F3" w:rsidRDefault="00B917F3" w:rsidP="009265A2">
      <w:pPr>
        <w:pStyle w:val="Brdtekst1"/>
      </w:pPr>
      <w:r>
        <w:t xml:space="preserve">Når vi kigger på hvilke par der forbliver sammen </w:t>
      </w:r>
      <w:r w:rsidR="009E0D93">
        <w:t xml:space="preserve">kan vi se at langt de fleste børn vokser op i lykkelige familier, men </w:t>
      </w:r>
    </w:p>
    <w:p w14:paraId="5937876A" w14:textId="77777777" w:rsidR="00CF78FB" w:rsidRDefault="00CF78FB" w:rsidP="009265A2">
      <w:pPr>
        <w:pStyle w:val="Brdtekst1"/>
      </w:pPr>
    </w:p>
    <w:p w14:paraId="1852C394" w14:textId="77777777" w:rsidR="00CF78FB" w:rsidRDefault="00CF78FB" w:rsidP="00CF78FB">
      <w:pPr>
        <w:pStyle w:val="Brdtekst1"/>
      </w:pPr>
      <w:proofErr w:type="spellStart"/>
      <w:r>
        <w:t>Homofamilier</w:t>
      </w:r>
      <w:proofErr w:type="spellEnd"/>
      <w:r>
        <w:t xml:space="preserve"> er essensen af liberalisme – Regnbuefamilier er den liberale løsning</w:t>
      </w:r>
    </w:p>
    <w:p w14:paraId="3A25B758" w14:textId="77777777" w:rsidR="00CF78FB" w:rsidRDefault="00CF78FB" w:rsidP="00CF78FB">
      <w:pPr>
        <w:pStyle w:val="Brdtekst1"/>
      </w:pPr>
    </w:p>
    <w:p w14:paraId="53F775BF" w14:textId="77777777" w:rsidR="00CF78FB" w:rsidRDefault="00CF78FB" w:rsidP="00CF78FB">
      <w:pPr>
        <w:pStyle w:val="Brdtekst1"/>
      </w:pPr>
      <w:r>
        <w:t>Liberalismens hjørnesten er individets frihed til at vælge og forme sit eget liv uden unødig statslig indblanding, så længe det ikke skader andres frihed. Dette princip gælder alle aspekter af samfundet og er ikke begrænset til økonomisk, politisk eller religiøs frihed. At vælge sin familieform bør være en naturlig forlængelse af denne frihed, og derfor må ægte liberal familiepolitik støtte retten til, at alle – uanset seksuel orientering eller kønsidentitet – har muligheden for at blive forældre.</w:t>
      </w:r>
    </w:p>
    <w:p w14:paraId="576D04DD" w14:textId="77777777" w:rsidR="00CF78FB" w:rsidRDefault="00CF78FB" w:rsidP="00CF78FB">
      <w:pPr>
        <w:pStyle w:val="Brdtekst1"/>
      </w:pPr>
    </w:p>
    <w:p w14:paraId="0C608262" w14:textId="77777777" w:rsidR="00CF78FB" w:rsidRDefault="00CF78FB" w:rsidP="00CF78FB">
      <w:pPr>
        <w:pStyle w:val="Brdtekst1"/>
      </w:pPr>
      <w:r>
        <w:t>Jeg tror ikke på, at et barns barndom nødvendigvis bliver lykkelig og tryg, blot fordi det har en mor og en far. Den bliver tryg, når to eller flere mennesker har viljen, evnen og kærligheden til at ville barnet det bedste. Dette handler ikke om at give særlige privilegier til homoseksuelle eller regnbuefamilier, men om at sikre lige adgang til forældreskab, så alle har mulighed for at tage samme ansvar, uanset køn eller seksualitet.</w:t>
      </w:r>
    </w:p>
    <w:p w14:paraId="6D7692E2" w14:textId="77777777" w:rsidR="00CF78FB" w:rsidRDefault="00CF78FB" w:rsidP="00CF78FB">
      <w:pPr>
        <w:pStyle w:val="Brdtekst1"/>
      </w:pPr>
    </w:p>
    <w:p w14:paraId="78EDEB86" w14:textId="77777777" w:rsidR="00CF78FB" w:rsidRDefault="00CF78FB" w:rsidP="00CF78FB">
      <w:pPr>
        <w:pStyle w:val="Brdtekst1"/>
      </w:pPr>
      <w:r>
        <w:t>I dag anerkender lovgivningen kun heteroseksuelle par og lesbiske par, hvor begge parter kan få forældreret som henholdsvis mor og medmor. Dette udelukker homoseksuelle mandlige par og regnbuefamilier, der ønsker at skabe trygge, kærlige hjem, men som bliver begrænset af unødvendige juridiske barrierer. En sådan politik går imod liberalismens principper om minimal statslig indgriben i privatlivet. Hvis man er ægte liberal, bør man støtte retten til selv at vælge familieform uden statslig kontrol over, hvem der kan være forældre, så længe barnets tarv varetages.</w:t>
      </w:r>
    </w:p>
    <w:p w14:paraId="5A716498" w14:textId="77777777" w:rsidR="00CF78FB" w:rsidRDefault="00CF78FB" w:rsidP="00CF78FB">
      <w:pPr>
        <w:pStyle w:val="Brdtekst1"/>
      </w:pPr>
    </w:p>
    <w:p w14:paraId="4B2D113B" w14:textId="77777777" w:rsidR="00CF78FB" w:rsidRDefault="00CF78FB" w:rsidP="00CF78FB">
      <w:pPr>
        <w:pStyle w:val="Brdtekst1"/>
      </w:pPr>
      <w:r>
        <w:lastRenderedPageBreak/>
        <w:t>Familiepolitikken er tilbage på dagsordenen, og med god grund. Danmark har brug for flere børn til at sikre en bæredygtig fremtid med en tilstrækkelig arbejdsstyrke. Hvorfor ikke fjerne de unødvendige begrænsninger, der står i vejen for, at flere kan opnå forældreskab? Dette kræver ikke ekstra ressourcer fra staten, men handler blot om at fjerne barrierer og sikre, at dem, der ønsker at tage ansvar som forældre, kan gøre det uden statslige restriktioner.</w:t>
      </w:r>
    </w:p>
    <w:p w14:paraId="1AFAE17F" w14:textId="77777777" w:rsidR="00CF78FB" w:rsidRDefault="00CF78FB" w:rsidP="00CF78FB">
      <w:pPr>
        <w:pStyle w:val="Brdtekst1"/>
      </w:pPr>
    </w:p>
    <w:p w14:paraId="25A98F8B" w14:textId="77777777" w:rsidR="00CF78FB" w:rsidRDefault="00CF78FB" w:rsidP="00CF78FB">
      <w:pPr>
        <w:pStyle w:val="Brdtekst1"/>
      </w:pPr>
      <w:r>
        <w:t>Undersøgelser viser desuden, at homoseksuelle par ofte har mere stabile forhold og lavere skilsmisserater end heteroseksuelle par. Det er klart, at den traditionelle familieform kan skabe et lykkeligt hjem, men det er ingen garanti for et barns trivsel. Mange børn fra klassiske familier oplever skilsmisser og traumer. Hvis man som liberal ønsker en politik, der sætter individets frihed højt, må man anerkende, at familiekonstellationen alene ikke er afgørende for et barns trivsel. Det afgørende er engagementet, viljen og evnen til at skabe et kærligt hjem.</w:t>
      </w:r>
    </w:p>
    <w:p w14:paraId="74F48921" w14:textId="77777777" w:rsidR="00CF78FB" w:rsidRDefault="00CF78FB" w:rsidP="00CF78FB">
      <w:pPr>
        <w:pStyle w:val="Brdtekst1"/>
      </w:pPr>
    </w:p>
    <w:p w14:paraId="007967AF" w14:textId="643DBBAF" w:rsidR="00CF78FB" w:rsidRPr="0020337F" w:rsidRDefault="00CF78FB" w:rsidP="00CF78FB">
      <w:pPr>
        <w:pStyle w:val="Brdtekst1"/>
      </w:pPr>
      <w:r>
        <w:t>Liberalismen bygger på tillid til, at individet ved, hvad der er bedst for dem selv. En liberal familiepolitik bør ikke detailstyre borgernes private valg, men give rum til, at ansvarligt forældreskab kan finde sted uden statslig indblanding. Ægte liberale må spørge sig selv, om de er villige til at stå ved deres principper om frihed og lige rettigheder – også når det gælder familiers ret til at eksistere på egne præmisser.</w:t>
      </w:r>
    </w:p>
    <w:sectPr w:rsidR="00CF78FB" w:rsidRPr="0020337F" w:rsidSect="00387368">
      <w:headerReference w:type="default" r:id="rId8"/>
      <w:footerReference w:type="default" r:id="rId9"/>
      <w:headerReference w:type="first" r:id="rId10"/>
      <w:footerReference w:type="first" r:id="rId11"/>
      <w:pgSz w:w="11906" w:h="16838" w:code="9"/>
      <w:pgMar w:top="1701" w:right="1134" w:bottom="170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5CB77" w14:textId="77777777" w:rsidR="00893B72" w:rsidRPr="0020337F" w:rsidRDefault="00893B72" w:rsidP="00354FC0">
      <w:r w:rsidRPr="0020337F">
        <w:separator/>
      </w:r>
    </w:p>
  </w:endnote>
  <w:endnote w:type="continuationSeparator" w:id="0">
    <w:p w14:paraId="5AE9E2E0" w14:textId="77777777" w:rsidR="00893B72" w:rsidRPr="0020337F" w:rsidRDefault="00893B72" w:rsidP="00354FC0">
      <w:r w:rsidRPr="0020337F">
        <w:continuationSeparator/>
      </w:r>
    </w:p>
  </w:endnote>
  <w:endnote w:type="continuationNotice" w:id="1">
    <w:p w14:paraId="0B61745F" w14:textId="77777777" w:rsidR="00893B72" w:rsidRDefault="00893B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CD75C" w14:textId="77777777" w:rsidR="005844BA" w:rsidRPr="0020337F" w:rsidRDefault="00871391" w:rsidP="00764997">
    <w:pPr>
      <w:pStyle w:val="Sidefod"/>
      <w:ind w:left="-1134"/>
    </w:pPr>
    <w:r w:rsidRPr="0020337F">
      <w:rPr>
        <w:noProof/>
      </w:rPr>
      <w:drawing>
        <wp:anchor distT="0" distB="0" distL="114300" distR="114300" simplePos="0" relativeHeight="251658246" behindDoc="0" locked="0" layoutInCell="1" allowOverlap="1" wp14:anchorId="520EA1F1" wp14:editId="16677105">
          <wp:simplePos x="0" y="0"/>
          <wp:positionH relativeFrom="page">
            <wp:posOffset>360045</wp:posOffset>
          </wp:positionH>
          <wp:positionV relativeFrom="page">
            <wp:posOffset>9977120</wp:posOffset>
          </wp:positionV>
          <wp:extent cx="2232000" cy="360000"/>
          <wp:effectExtent l="0" t="0" r="0" b="2540"/>
          <wp:wrapSquare wrapText="bothSides"/>
          <wp:docPr id="204"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58241" behindDoc="0" locked="0" layoutInCell="1" allowOverlap="1" wp14:anchorId="196797D3" wp14:editId="3638264F">
          <wp:simplePos x="0" y="0"/>
          <wp:positionH relativeFrom="page">
            <wp:posOffset>360045</wp:posOffset>
          </wp:positionH>
          <wp:positionV relativeFrom="page">
            <wp:posOffset>9977120</wp:posOffset>
          </wp:positionV>
          <wp:extent cx="1119600" cy="360000"/>
          <wp:effectExtent l="0" t="0" r="4445" b="2540"/>
          <wp:wrapSquare wrapText="bothSides"/>
          <wp:docPr id="205"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948" w:rsidRPr="0020337F">
      <w:rPr>
        <w:noProof/>
      </w:rPr>
      <w:drawing>
        <wp:anchor distT="0" distB="0" distL="114300" distR="114300" simplePos="0" relativeHeight="251658245" behindDoc="0" locked="0" layoutInCell="1" allowOverlap="1" wp14:anchorId="2322886E" wp14:editId="7ED8B4BB">
          <wp:simplePos x="0" y="0"/>
          <wp:positionH relativeFrom="page">
            <wp:posOffset>360045</wp:posOffset>
          </wp:positionH>
          <wp:positionV relativeFrom="page">
            <wp:posOffset>9977120</wp:posOffset>
          </wp:positionV>
          <wp:extent cx="2232000" cy="360000"/>
          <wp:effectExtent l="0" t="0" r="0" b="2540"/>
          <wp:wrapSquare wrapText="bothSides"/>
          <wp:docPr id="206"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160AC" w14:textId="77777777" w:rsidR="002B59DF" w:rsidRPr="0020337F" w:rsidRDefault="00F77A45" w:rsidP="002B59DF">
    <w:pPr>
      <w:pStyle w:val="Sidefod"/>
      <w:ind w:left="-1134"/>
    </w:pPr>
    <w:r w:rsidRPr="0020337F">
      <w:rPr>
        <w:noProof/>
      </w:rPr>
      <w:drawing>
        <wp:anchor distT="0" distB="0" distL="114300" distR="114300" simplePos="0" relativeHeight="251658243" behindDoc="0" locked="0" layoutInCell="1" allowOverlap="1" wp14:anchorId="21990FF1" wp14:editId="08055C4F">
          <wp:simplePos x="0" y="0"/>
          <wp:positionH relativeFrom="page">
            <wp:posOffset>361950</wp:posOffset>
          </wp:positionH>
          <wp:positionV relativeFrom="page">
            <wp:posOffset>9972040</wp:posOffset>
          </wp:positionV>
          <wp:extent cx="1171575" cy="371475"/>
          <wp:effectExtent l="0" t="0" r="9525" b="9525"/>
          <wp:wrapSquare wrapText="bothSides"/>
          <wp:docPr id="207" name="logo1_grø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_grøn"/>
                  <pic:cNvPicPr>
                    <a:picLocks noChangeAspect="1" noChangeArrowheads="1"/>
                  </pic:cNvPicPr>
                </pic:nvPicPr>
                <pic:blipFill rotWithShape="1">
                  <a:blip r:embed="rId1">
                    <a:extLst>
                      <a:ext uri="{28A0092B-C50C-407E-A947-70E740481C1C}">
                        <a14:useLocalDpi xmlns:a14="http://schemas.microsoft.com/office/drawing/2010/main" val="0"/>
                      </a:ext>
                    </a:extLst>
                  </a:blip>
                  <a:srcRect r="47424" b="-3358"/>
                  <a:stretch/>
                </pic:blipFill>
                <pic:spPr bwMode="auto">
                  <a:xfrm>
                    <a:off x="0" y="0"/>
                    <a:ext cx="1171575"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948" w:rsidRPr="0020337F">
      <w:rPr>
        <w:noProof/>
      </w:rPr>
      <w:drawing>
        <wp:anchor distT="0" distB="0" distL="114300" distR="114300" simplePos="0" relativeHeight="251658244" behindDoc="0" locked="0" layoutInCell="1" allowOverlap="1" wp14:anchorId="50B2E850" wp14:editId="7A8725F1">
          <wp:simplePos x="0" y="0"/>
          <wp:positionH relativeFrom="page">
            <wp:posOffset>360045</wp:posOffset>
          </wp:positionH>
          <wp:positionV relativeFrom="page">
            <wp:posOffset>9977120</wp:posOffset>
          </wp:positionV>
          <wp:extent cx="2232000" cy="360000"/>
          <wp:effectExtent l="0" t="0" r="0" b="2540"/>
          <wp:wrapSquare wrapText="bothSides"/>
          <wp:docPr id="208"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B59" w:rsidRPr="0020337F">
      <w:rPr>
        <w:noProof/>
      </w:rPr>
      <w:drawing>
        <wp:anchor distT="0" distB="0" distL="114300" distR="114300" simplePos="0" relativeHeight="251658242" behindDoc="0" locked="0" layoutInCell="1" allowOverlap="1" wp14:anchorId="2DC7896F" wp14:editId="5AF03CF7">
          <wp:simplePos x="0" y="0"/>
          <wp:positionH relativeFrom="page">
            <wp:posOffset>360045</wp:posOffset>
          </wp:positionH>
          <wp:positionV relativeFrom="page">
            <wp:posOffset>9977120</wp:posOffset>
          </wp:positionV>
          <wp:extent cx="2239200" cy="360000"/>
          <wp:effectExtent l="0" t="0" r="0" b="2540"/>
          <wp:wrapSquare wrapText="bothSides"/>
          <wp:docPr id="209"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sort"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58240" behindDoc="0" locked="0" layoutInCell="1" allowOverlap="1" wp14:anchorId="4D5FC12C" wp14:editId="6D828EF9">
          <wp:simplePos x="0" y="0"/>
          <wp:positionH relativeFrom="page">
            <wp:posOffset>360045</wp:posOffset>
          </wp:positionH>
          <wp:positionV relativeFrom="page">
            <wp:posOffset>9977120</wp:posOffset>
          </wp:positionV>
          <wp:extent cx="1119600" cy="360000"/>
          <wp:effectExtent l="0" t="0" r="4445" b="2540"/>
          <wp:wrapSquare wrapText="bothSides"/>
          <wp:docPr id="210"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_sort" hidde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88290" w14:textId="77777777" w:rsidR="00893B72" w:rsidRPr="0020337F" w:rsidRDefault="00893B72" w:rsidP="00354FC0">
      <w:r w:rsidRPr="0020337F">
        <w:separator/>
      </w:r>
    </w:p>
  </w:footnote>
  <w:footnote w:type="continuationSeparator" w:id="0">
    <w:p w14:paraId="539C8857" w14:textId="77777777" w:rsidR="00893B72" w:rsidRPr="0020337F" w:rsidRDefault="00893B72" w:rsidP="00354FC0">
      <w:r w:rsidRPr="0020337F">
        <w:continuationSeparator/>
      </w:r>
    </w:p>
  </w:footnote>
  <w:footnote w:type="continuationNotice" w:id="1">
    <w:p w14:paraId="7D6E7914" w14:textId="77777777" w:rsidR="00893B72" w:rsidRDefault="00893B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3801F" w14:textId="77777777" w:rsidR="00E35055" w:rsidRPr="0020337F" w:rsidRDefault="00E35055" w:rsidP="00F77A45">
    <w:pPr>
      <w:pStyle w:val="Sidehoved"/>
      <w:spacing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F1D49" w14:textId="77777777" w:rsidR="007C3745" w:rsidRPr="0020337F" w:rsidRDefault="007C3745" w:rsidP="007C3745">
    <w:pPr>
      <w:pStyle w:val="Sidehoved"/>
      <w:spacing w:line="20" w:lineRule="exact"/>
      <w:rPr>
        <w:sz w:val="2"/>
        <w:szCs w:val="2"/>
      </w:rPr>
    </w:pPr>
    <w:r w:rsidRPr="0020337F">
      <w:rPr>
        <w:noProof/>
        <w:sz w:val="2"/>
        <w:szCs w:val="2"/>
      </w:rPr>
      <mc:AlternateContent>
        <mc:Choice Requires="wps">
          <w:drawing>
            <wp:anchor distT="0" distB="0" distL="114300" distR="114300" simplePos="0" relativeHeight="251658247" behindDoc="0" locked="1" layoutInCell="1" allowOverlap="1" wp14:anchorId="5A9A62CB" wp14:editId="6FCCDF22">
              <wp:simplePos x="0" y="0"/>
              <wp:positionH relativeFrom="page">
                <wp:posOffset>438150</wp:posOffset>
              </wp:positionH>
              <wp:positionV relativeFrom="page">
                <wp:posOffset>285750</wp:posOffset>
              </wp:positionV>
              <wp:extent cx="3409950" cy="323850"/>
              <wp:effectExtent l="0" t="0" r="0" b="0"/>
              <wp:wrapNone/>
              <wp:docPr id="5" name="Tekstfelt 5"/>
              <wp:cNvGraphicFramePr/>
              <a:graphic xmlns:a="http://schemas.openxmlformats.org/drawingml/2006/main">
                <a:graphicData uri="http://schemas.microsoft.com/office/word/2010/wordprocessingShape">
                  <wps:wsp>
                    <wps:cNvSpPr txBox="1"/>
                    <wps:spPr>
                      <a:xfrm>
                        <a:off x="0" y="0"/>
                        <a:ext cx="3409950" cy="323850"/>
                      </a:xfrm>
                      <a:prstGeom prst="rect">
                        <a:avLst/>
                      </a:prstGeom>
                      <a:noFill/>
                      <a:ln w="6350">
                        <a:noFill/>
                      </a:ln>
                    </wps:spPr>
                    <wps:txbx>
                      <w:txbxContent>
                        <w:p w14:paraId="44B3C611" w14:textId="77777777" w:rsidR="007C3745" w:rsidRPr="0020337F" w:rsidRDefault="007C3745" w:rsidP="007C3745">
                          <w:pPr>
                            <w:rPr>
                              <w:b/>
                              <w:bCs/>
                              <w:vanish/>
                              <w:color w:val="C00000"/>
                            </w:rPr>
                          </w:pPr>
                          <w:r w:rsidRPr="0020337F">
                            <w:rPr>
                              <w:b/>
                              <w:bCs/>
                              <w:vanish/>
                              <w:color w:val="C00000"/>
                            </w:rPr>
                            <w:t>Tryk F2 for at skifte mellem grøn/sort sidefod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A62CB" id="_x0000_t202" coordsize="21600,21600" o:spt="202" path="m,l,21600r21600,l21600,xe">
              <v:stroke joinstyle="miter"/>
              <v:path gradientshapeok="t" o:connecttype="rect"/>
            </v:shapetype>
            <v:shape id="Tekstfelt 5" o:spid="_x0000_s1026" type="#_x0000_t202" style="position:absolute;margin-left:34.5pt;margin-top:22.5pt;width:268.5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" filled="f" stroked="f" strokeweight=".5pt">
              <v:textbox>
                <w:txbxContent>
                  <w:p w14:paraId="44B3C611" w14:textId="77777777" w:rsidR="007C3745" w:rsidRPr="0020337F" w:rsidRDefault="007C3745" w:rsidP="007C3745">
                    <w:pPr>
                      <w:rPr>
                        <w:b/>
                        <w:bCs/>
                        <w:vanish/>
                        <w:color w:val="C00000"/>
                      </w:rPr>
                    </w:pPr>
                    <w:r w:rsidRPr="0020337F">
                      <w:rPr>
                        <w:b/>
                        <w:bCs/>
                        <w:vanish/>
                        <w:color w:val="C00000"/>
                      </w:rPr>
                      <w:t>Tryk F2 for at skifte mellem grøn/sort sidefod</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B0D69"/>
    <w:multiLevelType w:val="hybridMultilevel"/>
    <w:tmpl w:val="0B3655BE"/>
    <w:lvl w:ilvl="0" w:tplc="D5E449A0">
      <w:start w:val="1"/>
      <w:numFmt w:val="bullet"/>
      <w:pStyle w:val="Punktliste"/>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1006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F3"/>
    <w:rsid w:val="00005850"/>
    <w:rsid w:val="00007969"/>
    <w:rsid w:val="000151EB"/>
    <w:rsid w:val="0001724F"/>
    <w:rsid w:val="00023BD0"/>
    <w:rsid w:val="000531B5"/>
    <w:rsid w:val="00054A97"/>
    <w:rsid w:val="00070465"/>
    <w:rsid w:val="00070DCD"/>
    <w:rsid w:val="000716E6"/>
    <w:rsid w:val="0007511B"/>
    <w:rsid w:val="00075B36"/>
    <w:rsid w:val="000813B1"/>
    <w:rsid w:val="0008313A"/>
    <w:rsid w:val="000852A9"/>
    <w:rsid w:val="00090E9F"/>
    <w:rsid w:val="0009586B"/>
    <w:rsid w:val="00095B66"/>
    <w:rsid w:val="00097CF9"/>
    <w:rsid w:val="000A07B9"/>
    <w:rsid w:val="000A2D14"/>
    <w:rsid w:val="000A7041"/>
    <w:rsid w:val="000A7095"/>
    <w:rsid w:val="000B5D0E"/>
    <w:rsid w:val="000B7B43"/>
    <w:rsid w:val="000C69DA"/>
    <w:rsid w:val="000C7153"/>
    <w:rsid w:val="000C74DD"/>
    <w:rsid w:val="000C788D"/>
    <w:rsid w:val="000D66D8"/>
    <w:rsid w:val="000D70E2"/>
    <w:rsid w:val="000E197E"/>
    <w:rsid w:val="00104A40"/>
    <w:rsid w:val="001052F4"/>
    <w:rsid w:val="00105898"/>
    <w:rsid w:val="001070ED"/>
    <w:rsid w:val="001078CB"/>
    <w:rsid w:val="00120342"/>
    <w:rsid w:val="00120918"/>
    <w:rsid w:val="00137DA8"/>
    <w:rsid w:val="00144F31"/>
    <w:rsid w:val="00146FDD"/>
    <w:rsid w:val="00154E9A"/>
    <w:rsid w:val="00154F77"/>
    <w:rsid w:val="001912F1"/>
    <w:rsid w:val="001B18CC"/>
    <w:rsid w:val="001C32A9"/>
    <w:rsid w:val="001C774A"/>
    <w:rsid w:val="001D711F"/>
    <w:rsid w:val="001E1718"/>
    <w:rsid w:val="001E5D52"/>
    <w:rsid w:val="001E6D4E"/>
    <w:rsid w:val="001E7AD4"/>
    <w:rsid w:val="0020337F"/>
    <w:rsid w:val="002411D4"/>
    <w:rsid w:val="00241547"/>
    <w:rsid w:val="00242D03"/>
    <w:rsid w:val="00253686"/>
    <w:rsid w:val="00253DF0"/>
    <w:rsid w:val="0027260D"/>
    <w:rsid w:val="00276D16"/>
    <w:rsid w:val="002826C8"/>
    <w:rsid w:val="00292640"/>
    <w:rsid w:val="002A7BFB"/>
    <w:rsid w:val="002B13F3"/>
    <w:rsid w:val="002B32A2"/>
    <w:rsid w:val="002B351F"/>
    <w:rsid w:val="002B59DF"/>
    <w:rsid w:val="002C6B6D"/>
    <w:rsid w:val="002D6E9A"/>
    <w:rsid w:val="002E211A"/>
    <w:rsid w:val="002F2009"/>
    <w:rsid w:val="002F7058"/>
    <w:rsid w:val="0030600D"/>
    <w:rsid w:val="003061FA"/>
    <w:rsid w:val="00317C0A"/>
    <w:rsid w:val="0033008E"/>
    <w:rsid w:val="00331886"/>
    <w:rsid w:val="003334EA"/>
    <w:rsid w:val="00342EA9"/>
    <w:rsid w:val="003471DB"/>
    <w:rsid w:val="00351E4E"/>
    <w:rsid w:val="00354FC0"/>
    <w:rsid w:val="0036524B"/>
    <w:rsid w:val="0037511E"/>
    <w:rsid w:val="003833D0"/>
    <w:rsid w:val="00383BEA"/>
    <w:rsid w:val="00387368"/>
    <w:rsid w:val="00393B99"/>
    <w:rsid w:val="00395046"/>
    <w:rsid w:val="003964CB"/>
    <w:rsid w:val="003B44D5"/>
    <w:rsid w:val="003B5C9E"/>
    <w:rsid w:val="003F0B50"/>
    <w:rsid w:val="003F6B68"/>
    <w:rsid w:val="00401264"/>
    <w:rsid w:val="004102CE"/>
    <w:rsid w:val="0041408C"/>
    <w:rsid w:val="0041434B"/>
    <w:rsid w:val="004211F4"/>
    <w:rsid w:val="00421A2B"/>
    <w:rsid w:val="00425FAA"/>
    <w:rsid w:val="004412A9"/>
    <w:rsid w:val="00444286"/>
    <w:rsid w:val="00445CE1"/>
    <w:rsid w:val="004602B0"/>
    <w:rsid w:val="004608CC"/>
    <w:rsid w:val="0046235B"/>
    <w:rsid w:val="00467554"/>
    <w:rsid w:val="00471304"/>
    <w:rsid w:val="004773E5"/>
    <w:rsid w:val="00487FB0"/>
    <w:rsid w:val="004917CE"/>
    <w:rsid w:val="004A566B"/>
    <w:rsid w:val="004A5891"/>
    <w:rsid w:val="004B1135"/>
    <w:rsid w:val="004B5800"/>
    <w:rsid w:val="004C1B59"/>
    <w:rsid w:val="004C379B"/>
    <w:rsid w:val="004C584A"/>
    <w:rsid w:val="004D3E83"/>
    <w:rsid w:val="004D468A"/>
    <w:rsid w:val="004D6441"/>
    <w:rsid w:val="004E0067"/>
    <w:rsid w:val="004E38B5"/>
    <w:rsid w:val="004E41DE"/>
    <w:rsid w:val="004E5919"/>
    <w:rsid w:val="004F0D52"/>
    <w:rsid w:val="004F297B"/>
    <w:rsid w:val="004F314B"/>
    <w:rsid w:val="00514DAD"/>
    <w:rsid w:val="0052603E"/>
    <w:rsid w:val="00527F89"/>
    <w:rsid w:val="0053223A"/>
    <w:rsid w:val="00532526"/>
    <w:rsid w:val="0053674D"/>
    <w:rsid w:val="00541667"/>
    <w:rsid w:val="00543AC1"/>
    <w:rsid w:val="00546289"/>
    <w:rsid w:val="00551516"/>
    <w:rsid w:val="00565009"/>
    <w:rsid w:val="00581204"/>
    <w:rsid w:val="005844BA"/>
    <w:rsid w:val="0058669C"/>
    <w:rsid w:val="0058727C"/>
    <w:rsid w:val="005B1FB6"/>
    <w:rsid w:val="005B2B76"/>
    <w:rsid w:val="005E08C6"/>
    <w:rsid w:val="005E1F18"/>
    <w:rsid w:val="005F09CA"/>
    <w:rsid w:val="005F71DC"/>
    <w:rsid w:val="006107B4"/>
    <w:rsid w:val="00614285"/>
    <w:rsid w:val="00617C72"/>
    <w:rsid w:val="00634169"/>
    <w:rsid w:val="00641BE0"/>
    <w:rsid w:val="00645DE2"/>
    <w:rsid w:val="00646F5A"/>
    <w:rsid w:val="006929E2"/>
    <w:rsid w:val="0069710D"/>
    <w:rsid w:val="006A6FF7"/>
    <w:rsid w:val="006B2F3C"/>
    <w:rsid w:val="006C43F0"/>
    <w:rsid w:val="006C5035"/>
    <w:rsid w:val="006D49A2"/>
    <w:rsid w:val="006D49B6"/>
    <w:rsid w:val="006D64B8"/>
    <w:rsid w:val="006E3753"/>
    <w:rsid w:val="006F7898"/>
    <w:rsid w:val="007034F8"/>
    <w:rsid w:val="007077E1"/>
    <w:rsid w:val="007122C5"/>
    <w:rsid w:val="007127FC"/>
    <w:rsid w:val="007151BE"/>
    <w:rsid w:val="00726B14"/>
    <w:rsid w:val="00735D2E"/>
    <w:rsid w:val="007423C7"/>
    <w:rsid w:val="007466D0"/>
    <w:rsid w:val="00750378"/>
    <w:rsid w:val="00764997"/>
    <w:rsid w:val="0077792F"/>
    <w:rsid w:val="00787F05"/>
    <w:rsid w:val="0079668A"/>
    <w:rsid w:val="007A22A9"/>
    <w:rsid w:val="007A4A76"/>
    <w:rsid w:val="007C3745"/>
    <w:rsid w:val="007C3F93"/>
    <w:rsid w:val="007D54FD"/>
    <w:rsid w:val="007D6EB3"/>
    <w:rsid w:val="007E2AA0"/>
    <w:rsid w:val="007F0294"/>
    <w:rsid w:val="007F1627"/>
    <w:rsid w:val="007F57DB"/>
    <w:rsid w:val="00817B61"/>
    <w:rsid w:val="00822143"/>
    <w:rsid w:val="0083327B"/>
    <w:rsid w:val="00842717"/>
    <w:rsid w:val="008643BF"/>
    <w:rsid w:val="00871391"/>
    <w:rsid w:val="00892C16"/>
    <w:rsid w:val="00893B72"/>
    <w:rsid w:val="008A59E1"/>
    <w:rsid w:val="008B034E"/>
    <w:rsid w:val="008B149A"/>
    <w:rsid w:val="008B1F18"/>
    <w:rsid w:val="008C27BA"/>
    <w:rsid w:val="008C7EDC"/>
    <w:rsid w:val="008E3611"/>
    <w:rsid w:val="008E398D"/>
    <w:rsid w:val="008E7CAB"/>
    <w:rsid w:val="008F0CED"/>
    <w:rsid w:val="00900209"/>
    <w:rsid w:val="009037C6"/>
    <w:rsid w:val="00914943"/>
    <w:rsid w:val="009205E0"/>
    <w:rsid w:val="00923934"/>
    <w:rsid w:val="00923B8D"/>
    <w:rsid w:val="009265A2"/>
    <w:rsid w:val="00927D79"/>
    <w:rsid w:val="00927E5C"/>
    <w:rsid w:val="00944F67"/>
    <w:rsid w:val="00950F4A"/>
    <w:rsid w:val="00961BD0"/>
    <w:rsid w:val="00981568"/>
    <w:rsid w:val="009900F1"/>
    <w:rsid w:val="00992351"/>
    <w:rsid w:val="009935D1"/>
    <w:rsid w:val="009B0C91"/>
    <w:rsid w:val="009B5D7B"/>
    <w:rsid w:val="009B7A49"/>
    <w:rsid w:val="009C0992"/>
    <w:rsid w:val="009D0879"/>
    <w:rsid w:val="009E0C98"/>
    <w:rsid w:val="009E0D93"/>
    <w:rsid w:val="009F17C1"/>
    <w:rsid w:val="009F2E88"/>
    <w:rsid w:val="009F5D00"/>
    <w:rsid w:val="009F7DD0"/>
    <w:rsid w:val="00A10CCA"/>
    <w:rsid w:val="00A157D0"/>
    <w:rsid w:val="00A23264"/>
    <w:rsid w:val="00A30828"/>
    <w:rsid w:val="00A31D42"/>
    <w:rsid w:val="00A31FD1"/>
    <w:rsid w:val="00A3687E"/>
    <w:rsid w:val="00A4573B"/>
    <w:rsid w:val="00A46635"/>
    <w:rsid w:val="00A607EA"/>
    <w:rsid w:val="00A61A3E"/>
    <w:rsid w:val="00A66695"/>
    <w:rsid w:val="00A73948"/>
    <w:rsid w:val="00A847EB"/>
    <w:rsid w:val="00A85C87"/>
    <w:rsid w:val="00A90605"/>
    <w:rsid w:val="00A9097C"/>
    <w:rsid w:val="00A92860"/>
    <w:rsid w:val="00A9662E"/>
    <w:rsid w:val="00AA46A8"/>
    <w:rsid w:val="00AC03AA"/>
    <w:rsid w:val="00AC6101"/>
    <w:rsid w:val="00AD0A11"/>
    <w:rsid w:val="00AD3013"/>
    <w:rsid w:val="00AE6C3A"/>
    <w:rsid w:val="00B0564B"/>
    <w:rsid w:val="00B40F22"/>
    <w:rsid w:val="00B427C9"/>
    <w:rsid w:val="00B45C03"/>
    <w:rsid w:val="00B4789E"/>
    <w:rsid w:val="00B52433"/>
    <w:rsid w:val="00B55440"/>
    <w:rsid w:val="00B63077"/>
    <w:rsid w:val="00B72568"/>
    <w:rsid w:val="00B806D5"/>
    <w:rsid w:val="00B80F8D"/>
    <w:rsid w:val="00B8272B"/>
    <w:rsid w:val="00B83F84"/>
    <w:rsid w:val="00B917F3"/>
    <w:rsid w:val="00B95FCD"/>
    <w:rsid w:val="00BA101C"/>
    <w:rsid w:val="00BA2033"/>
    <w:rsid w:val="00BB549F"/>
    <w:rsid w:val="00BC0A3C"/>
    <w:rsid w:val="00BC2CF9"/>
    <w:rsid w:val="00BC4C50"/>
    <w:rsid w:val="00BC4EC0"/>
    <w:rsid w:val="00BD2956"/>
    <w:rsid w:val="00BE3D93"/>
    <w:rsid w:val="00BF088F"/>
    <w:rsid w:val="00BF1EB4"/>
    <w:rsid w:val="00BF4F69"/>
    <w:rsid w:val="00C115A4"/>
    <w:rsid w:val="00C21C0B"/>
    <w:rsid w:val="00C26CAD"/>
    <w:rsid w:val="00C3609E"/>
    <w:rsid w:val="00C374AD"/>
    <w:rsid w:val="00C45229"/>
    <w:rsid w:val="00C458C1"/>
    <w:rsid w:val="00C4754A"/>
    <w:rsid w:val="00C524D2"/>
    <w:rsid w:val="00C70F7B"/>
    <w:rsid w:val="00C7387A"/>
    <w:rsid w:val="00C779C7"/>
    <w:rsid w:val="00C80C53"/>
    <w:rsid w:val="00C903E6"/>
    <w:rsid w:val="00C92843"/>
    <w:rsid w:val="00CA37DE"/>
    <w:rsid w:val="00CC1FA7"/>
    <w:rsid w:val="00CC3117"/>
    <w:rsid w:val="00CD0FC5"/>
    <w:rsid w:val="00CD1131"/>
    <w:rsid w:val="00CD45FC"/>
    <w:rsid w:val="00CD6913"/>
    <w:rsid w:val="00CE01EF"/>
    <w:rsid w:val="00CE13CE"/>
    <w:rsid w:val="00CE3340"/>
    <w:rsid w:val="00CF5DF3"/>
    <w:rsid w:val="00CF78FB"/>
    <w:rsid w:val="00D12502"/>
    <w:rsid w:val="00D1412B"/>
    <w:rsid w:val="00D344D2"/>
    <w:rsid w:val="00D35420"/>
    <w:rsid w:val="00D35CC4"/>
    <w:rsid w:val="00D45E1B"/>
    <w:rsid w:val="00D528A6"/>
    <w:rsid w:val="00D55FEF"/>
    <w:rsid w:val="00D61E83"/>
    <w:rsid w:val="00D66CA7"/>
    <w:rsid w:val="00D73A79"/>
    <w:rsid w:val="00D9112D"/>
    <w:rsid w:val="00DA1CFC"/>
    <w:rsid w:val="00DB5EC0"/>
    <w:rsid w:val="00DB6672"/>
    <w:rsid w:val="00DC0D76"/>
    <w:rsid w:val="00DC2324"/>
    <w:rsid w:val="00DC7D7D"/>
    <w:rsid w:val="00DF7D8C"/>
    <w:rsid w:val="00E21DF1"/>
    <w:rsid w:val="00E245B3"/>
    <w:rsid w:val="00E2506A"/>
    <w:rsid w:val="00E3108E"/>
    <w:rsid w:val="00E35055"/>
    <w:rsid w:val="00E3728E"/>
    <w:rsid w:val="00E41674"/>
    <w:rsid w:val="00E45E25"/>
    <w:rsid w:val="00E511EB"/>
    <w:rsid w:val="00E52DDB"/>
    <w:rsid w:val="00E53E0B"/>
    <w:rsid w:val="00E67E5C"/>
    <w:rsid w:val="00E722F6"/>
    <w:rsid w:val="00E869A6"/>
    <w:rsid w:val="00E95D29"/>
    <w:rsid w:val="00EB0882"/>
    <w:rsid w:val="00EB2B39"/>
    <w:rsid w:val="00EB38A2"/>
    <w:rsid w:val="00EC152D"/>
    <w:rsid w:val="00ED3AD4"/>
    <w:rsid w:val="00EE02CE"/>
    <w:rsid w:val="00EE176E"/>
    <w:rsid w:val="00EE2AC8"/>
    <w:rsid w:val="00EE3253"/>
    <w:rsid w:val="00EE40B0"/>
    <w:rsid w:val="00EE7935"/>
    <w:rsid w:val="00EF6A79"/>
    <w:rsid w:val="00F017A2"/>
    <w:rsid w:val="00F03EF8"/>
    <w:rsid w:val="00F06ED0"/>
    <w:rsid w:val="00F14AD6"/>
    <w:rsid w:val="00F35B06"/>
    <w:rsid w:val="00F41248"/>
    <w:rsid w:val="00F41C4A"/>
    <w:rsid w:val="00F42BFE"/>
    <w:rsid w:val="00F6419F"/>
    <w:rsid w:val="00F74A87"/>
    <w:rsid w:val="00F760E5"/>
    <w:rsid w:val="00F77A45"/>
    <w:rsid w:val="00F814B4"/>
    <w:rsid w:val="00F959D3"/>
    <w:rsid w:val="00FA100B"/>
    <w:rsid w:val="00FA4D05"/>
    <w:rsid w:val="00FB58AD"/>
    <w:rsid w:val="00FB6D93"/>
    <w:rsid w:val="00FD153F"/>
    <w:rsid w:val="00FD70C3"/>
    <w:rsid w:val="00FD74D0"/>
    <w:rsid w:val="00FE2330"/>
    <w:rsid w:val="00FE24DE"/>
    <w:rsid w:val="00FF11D5"/>
    <w:rsid w:val="00FF53F9"/>
    <w:rsid w:val="00FF7D1D"/>
  </w:rsids>
  <m:mathPr>
    <m:mathFont m:val="Cambria Math"/>
    <m:brkBin m:val="before"/>
    <m:brkBinSub m:val="--"/>
    <m:smallFrac m:val="0"/>
    <m:dispDef/>
    <m:lMargin m:val="0"/>
    <m:rMargin m:val="0"/>
    <m:defJc m:val="centerGroup"/>
    <m:wrapIndent m:val="1440"/>
    <m:intLim m:val="subSup"/>
    <m:naryLim m:val="undOvr"/>
  </m:mathPr>
  <w:themeFontLang w:val="da-DK"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53A8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487FB0"/>
    <w:pPr>
      <w:spacing w:line="260" w:lineRule="atLeast"/>
    </w:pPr>
    <w:rPr>
      <w:rFonts w:asciiTheme="minorHAnsi" w:hAnsiTheme="minorHAnsi"/>
      <w:szCs w:val="24"/>
    </w:rPr>
  </w:style>
  <w:style w:type="paragraph" w:styleId="Overskrift1">
    <w:name w:val="heading 1"/>
    <w:basedOn w:val="Normal"/>
    <w:next w:val="Normal"/>
    <w:link w:val="Overskrift1Tegn"/>
    <w:uiPriority w:val="1"/>
    <w:qFormat/>
    <w:rsid w:val="00543AC1"/>
    <w:pPr>
      <w:spacing w:after="260"/>
      <w:outlineLvl w:val="0"/>
    </w:pPr>
    <w:rPr>
      <w:rFonts w:asciiTheme="majorHAnsi" w:hAnsiTheme="majorHAnsi"/>
      <w:b/>
      <w:color w:val="000000"/>
      <w:sz w:val="44"/>
    </w:rPr>
  </w:style>
  <w:style w:type="paragraph" w:styleId="Overskrift2">
    <w:name w:val="heading 2"/>
    <w:basedOn w:val="Normal"/>
    <w:next w:val="Normal"/>
    <w:link w:val="Overskrift2Tegn"/>
    <w:uiPriority w:val="1"/>
    <w:semiHidden/>
    <w:qFormat/>
    <w:rsid w:val="0030600D"/>
    <w:pPr>
      <w:keepNext/>
      <w:keepLines/>
      <w:spacing w:before="240"/>
      <w:outlineLvl w:val="1"/>
    </w:pPr>
    <w:rPr>
      <w:rFonts w:eastAsiaTheme="majorEastAsia" w:cstheme="majorBidi"/>
      <w:b/>
      <w:bCs/>
      <w:color w:val="000000" w:themeColor="text1"/>
      <w:sz w:val="22"/>
      <w:szCs w:val="26"/>
    </w:rPr>
  </w:style>
  <w:style w:type="paragraph" w:styleId="Overskrift3">
    <w:name w:val="heading 3"/>
    <w:basedOn w:val="Normal"/>
    <w:next w:val="Normal"/>
    <w:link w:val="Overskrift3Tegn"/>
    <w:semiHidden/>
    <w:qFormat/>
    <w:rsid w:val="00543AC1"/>
    <w:pPr>
      <w:keepNext/>
      <w:keepLines/>
      <w:spacing w:before="40"/>
      <w:outlineLvl w:val="2"/>
    </w:pPr>
    <w:rPr>
      <w:rFonts w:asciiTheme="majorHAnsi" w:eastAsiaTheme="majorEastAsia" w:hAnsiTheme="majorHAnsi" w:cstheme="majorBidi"/>
      <w:color w:val="003631" w:themeColor="accent1" w:themeShade="7F"/>
      <w:sz w:val="24"/>
    </w:rPr>
  </w:style>
  <w:style w:type="paragraph" w:styleId="Overskrift4">
    <w:name w:val="heading 4"/>
    <w:basedOn w:val="Normal"/>
    <w:next w:val="Normal"/>
    <w:link w:val="Overskrift4Tegn"/>
    <w:semiHidden/>
    <w:qFormat/>
    <w:rsid w:val="00B917F3"/>
    <w:pPr>
      <w:keepNext/>
      <w:keepLines/>
      <w:spacing w:before="80" w:after="40"/>
      <w:outlineLvl w:val="3"/>
    </w:pPr>
    <w:rPr>
      <w:rFonts w:eastAsiaTheme="majorEastAsia" w:cstheme="majorBidi"/>
      <w:i/>
      <w:iCs/>
      <w:color w:val="00524A" w:themeColor="accent1" w:themeShade="BF"/>
    </w:rPr>
  </w:style>
  <w:style w:type="paragraph" w:styleId="Overskrift5">
    <w:name w:val="heading 5"/>
    <w:basedOn w:val="Normal"/>
    <w:next w:val="Normal"/>
    <w:link w:val="Overskrift5Tegn"/>
    <w:semiHidden/>
    <w:qFormat/>
    <w:rsid w:val="00B917F3"/>
    <w:pPr>
      <w:keepNext/>
      <w:keepLines/>
      <w:spacing w:before="80" w:after="40"/>
      <w:outlineLvl w:val="4"/>
    </w:pPr>
    <w:rPr>
      <w:rFonts w:eastAsiaTheme="majorEastAsia" w:cstheme="majorBidi"/>
      <w:color w:val="00524A" w:themeColor="accent1" w:themeShade="BF"/>
    </w:rPr>
  </w:style>
  <w:style w:type="paragraph" w:styleId="Overskrift6">
    <w:name w:val="heading 6"/>
    <w:basedOn w:val="Normal"/>
    <w:next w:val="Normal"/>
    <w:link w:val="Overskrift6Tegn"/>
    <w:semiHidden/>
    <w:qFormat/>
    <w:rsid w:val="00B917F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semiHidden/>
    <w:unhideWhenUsed/>
    <w:qFormat/>
    <w:rsid w:val="00B917F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semiHidden/>
    <w:unhideWhenUsed/>
    <w:qFormat/>
    <w:rsid w:val="00B917F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semiHidden/>
    <w:unhideWhenUsed/>
    <w:qFormat/>
    <w:rsid w:val="00B917F3"/>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E869A6"/>
    <w:pPr>
      <w:tabs>
        <w:tab w:val="center" w:pos="4986"/>
        <w:tab w:val="right" w:pos="9972"/>
      </w:tabs>
    </w:pPr>
  </w:style>
  <w:style w:type="paragraph" w:styleId="Sidefod">
    <w:name w:val="footer"/>
    <w:basedOn w:val="Normal"/>
    <w:link w:val="SidefodTegn"/>
    <w:uiPriority w:val="99"/>
    <w:semiHidden/>
    <w:rsid w:val="00B72568"/>
    <w:pPr>
      <w:tabs>
        <w:tab w:val="center" w:pos="4986"/>
        <w:tab w:val="right" w:pos="9972"/>
      </w:tabs>
      <w:spacing w:line="240" w:lineRule="auto"/>
    </w:pPr>
    <w:rPr>
      <w:b/>
    </w:rPr>
  </w:style>
  <w:style w:type="paragraph" w:customStyle="1" w:styleId="Adresse">
    <w:name w:val="Adresse"/>
    <w:basedOn w:val="Normal"/>
    <w:semiHidden/>
    <w:rsid w:val="00425FAA"/>
    <w:pPr>
      <w:framePr w:hSpace="142" w:wrap="around" w:vAnchor="page" w:hAnchor="page" w:x="7967" w:y="11341"/>
      <w:autoSpaceDE w:val="0"/>
      <w:autoSpaceDN w:val="0"/>
      <w:adjustRightInd w:val="0"/>
      <w:spacing w:line="240" w:lineRule="auto"/>
      <w:suppressOverlap/>
      <w:jc w:val="right"/>
    </w:pPr>
    <w:rPr>
      <w:rFonts w:cs="Calibri"/>
      <w:color w:val="787878"/>
      <w:szCs w:val="18"/>
    </w:rPr>
  </w:style>
  <w:style w:type="paragraph" w:customStyle="1" w:styleId="TypografiAdresseMnsterMassiv100Hvid">
    <w:name w:val="Typografi Adresse + Mønster: Massiv (100%) (Hvid)"/>
    <w:basedOn w:val="Adresse"/>
    <w:semiHidden/>
    <w:rsid w:val="00B0564B"/>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B0564B"/>
    <w:pPr>
      <w:framePr w:wrap="around"/>
      <w:shd w:val="solid" w:color="FFFFFF" w:fill="FFFFFF"/>
    </w:pPr>
    <w:rPr>
      <w:szCs w:val="20"/>
    </w:rPr>
  </w:style>
  <w:style w:type="paragraph" w:customStyle="1" w:styleId="Dato1">
    <w:name w:val="Dato1"/>
    <w:autoRedefine/>
    <w:semiHidden/>
    <w:rsid w:val="00342EA9"/>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basedOn w:val="Tabel-Normal"/>
    <w:uiPriority w:val="39"/>
    <w:rsid w:val="0035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sid w:val="00543AC1"/>
    <w:rPr>
      <w:rFonts w:asciiTheme="majorHAnsi" w:hAnsiTheme="majorHAnsi"/>
      <w:b/>
      <w:color w:val="000000"/>
      <w:sz w:val="44"/>
      <w:szCs w:val="24"/>
    </w:rPr>
  </w:style>
  <w:style w:type="paragraph" w:styleId="Markeringsbobletekst">
    <w:name w:val="Balloon Text"/>
    <w:basedOn w:val="Normal"/>
    <w:link w:val="MarkeringsbobletekstTegn"/>
    <w:semiHidden/>
    <w:rsid w:val="00D9112D"/>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104A40"/>
    <w:rPr>
      <w:rFonts w:ascii="Tahoma" w:hAnsi="Tahoma" w:cs="Tahoma"/>
      <w:sz w:val="16"/>
      <w:szCs w:val="16"/>
    </w:rPr>
  </w:style>
  <w:style w:type="character" w:styleId="Hyperlink">
    <w:name w:val="Hyperlink"/>
    <w:basedOn w:val="Standardskrifttypeiafsnit"/>
    <w:uiPriority w:val="99"/>
    <w:semiHidden/>
    <w:rsid w:val="00BD2956"/>
    <w:rPr>
      <w:color w:val="0000FF"/>
      <w:u w:val="single"/>
    </w:rPr>
  </w:style>
  <w:style w:type="paragraph" w:customStyle="1" w:styleId="Hjlpetekst">
    <w:name w:val="Hjælpetekst"/>
    <w:basedOn w:val="Sidehoved"/>
    <w:semiHidden/>
    <w:qFormat/>
    <w:rsid w:val="00981568"/>
    <w:pPr>
      <w:ind w:right="2720"/>
    </w:pPr>
    <w:rPr>
      <w:i/>
      <w:vanish/>
      <w:color w:val="C00000"/>
    </w:rPr>
  </w:style>
  <w:style w:type="character" w:customStyle="1" w:styleId="Overskrift2Tegn">
    <w:name w:val="Overskrift 2 Tegn"/>
    <w:basedOn w:val="Standardskrifttypeiafsnit"/>
    <w:link w:val="Overskrift2"/>
    <w:uiPriority w:val="1"/>
    <w:semiHidden/>
    <w:rsid w:val="000E197E"/>
    <w:rPr>
      <w:rFonts w:ascii="Calibri" w:eastAsiaTheme="majorEastAsia" w:hAnsi="Calibri" w:cstheme="majorBidi"/>
      <w:b/>
      <w:bCs/>
      <w:color w:val="000000" w:themeColor="text1"/>
      <w:sz w:val="22"/>
      <w:szCs w:val="26"/>
    </w:rPr>
  </w:style>
  <w:style w:type="paragraph" w:styleId="Listeafsnit">
    <w:name w:val="List Paragraph"/>
    <w:basedOn w:val="Normal"/>
    <w:uiPriority w:val="34"/>
    <w:semiHidden/>
    <w:qFormat/>
    <w:rsid w:val="007423C7"/>
    <w:pPr>
      <w:ind w:left="720"/>
      <w:contextualSpacing/>
    </w:pPr>
  </w:style>
  <w:style w:type="character" w:customStyle="1" w:styleId="SidefodTegn">
    <w:name w:val="Sidefod Tegn"/>
    <w:basedOn w:val="Standardskrifttypeiafsnit"/>
    <w:link w:val="Sidefod"/>
    <w:uiPriority w:val="99"/>
    <w:semiHidden/>
    <w:rsid w:val="00B72568"/>
    <w:rPr>
      <w:rFonts w:ascii="Calibri" w:hAnsi="Calibri"/>
      <w:b/>
      <w:szCs w:val="24"/>
    </w:rPr>
  </w:style>
  <w:style w:type="paragraph" w:customStyle="1" w:styleId="Punktliste">
    <w:name w:val="Punktliste"/>
    <w:basedOn w:val="Listeafsnit"/>
    <w:uiPriority w:val="2"/>
    <w:semiHidden/>
    <w:qFormat/>
    <w:rsid w:val="007423C7"/>
    <w:pPr>
      <w:keepNext/>
      <w:widowControl w:val="0"/>
      <w:numPr>
        <w:numId w:val="1"/>
      </w:numPr>
    </w:pPr>
  </w:style>
  <w:style w:type="paragraph" w:styleId="Afsenderadresse">
    <w:name w:val="envelope return"/>
    <w:basedOn w:val="Normal"/>
    <w:semiHidden/>
    <w:rsid w:val="006B2F3C"/>
    <w:pPr>
      <w:spacing w:line="192" w:lineRule="exact"/>
    </w:pPr>
    <w:rPr>
      <w:rFonts w:eastAsiaTheme="majorEastAsia" w:cstheme="majorBidi"/>
      <w:sz w:val="16"/>
      <w:szCs w:val="20"/>
    </w:rPr>
  </w:style>
  <w:style w:type="paragraph" w:customStyle="1" w:styleId="Sidenummerering">
    <w:name w:val="Sidenummerering"/>
    <w:basedOn w:val="Sidefod"/>
    <w:uiPriority w:val="3"/>
    <w:semiHidden/>
    <w:qFormat/>
    <w:rsid w:val="005844BA"/>
    <w:rPr>
      <w:color w:val="000000" w:themeColor="text1"/>
      <w:sz w:val="15"/>
    </w:rPr>
  </w:style>
  <w:style w:type="paragraph" w:customStyle="1" w:styleId="SidehovedAdresse">
    <w:name w:val="SidehovedAdresse"/>
    <w:basedOn w:val="Normal"/>
    <w:semiHidden/>
    <w:rsid w:val="00A30828"/>
    <w:pPr>
      <w:tabs>
        <w:tab w:val="left" w:pos="395"/>
      </w:tabs>
      <w:spacing w:line="220" w:lineRule="atLeast"/>
    </w:pPr>
    <w:rPr>
      <w:rFonts w:ascii="Trebuchet MS" w:hAnsi="Trebuchet MS"/>
      <w:sz w:val="16"/>
      <w:szCs w:val="20"/>
    </w:rPr>
  </w:style>
  <w:style w:type="paragraph" w:customStyle="1" w:styleId="Dokumentinfo">
    <w:name w:val="Dokumentinfo"/>
    <w:basedOn w:val="Normal"/>
    <w:uiPriority w:val="2"/>
    <w:semiHidden/>
    <w:qFormat/>
    <w:rsid w:val="002B59DF"/>
  </w:style>
  <w:style w:type="paragraph" w:customStyle="1" w:styleId="Adressefelt">
    <w:name w:val="Adressefelt"/>
    <w:basedOn w:val="Dokumentinfo"/>
    <w:uiPriority w:val="2"/>
    <w:semiHidden/>
    <w:qFormat/>
    <w:rsid w:val="00487FB0"/>
    <w:pPr>
      <w:framePr w:hSpace="142" w:wrap="around" w:hAnchor="page" w:x="9311" w:yAlign="bottom"/>
    </w:pPr>
    <w:rPr>
      <w:noProof/>
      <w:color w:val="006E64"/>
    </w:rPr>
  </w:style>
  <w:style w:type="paragraph" w:customStyle="1" w:styleId="web">
    <w:name w:val="web"/>
    <w:basedOn w:val="Adressefelt"/>
    <w:uiPriority w:val="2"/>
    <w:semiHidden/>
    <w:qFormat/>
    <w:rsid w:val="00E21DF1"/>
    <w:pPr>
      <w:framePr w:wrap="around"/>
    </w:pPr>
    <w:rPr>
      <w:color w:val="EA5B1B"/>
    </w:rPr>
  </w:style>
  <w:style w:type="character" w:customStyle="1" w:styleId="UnresolvedMention1">
    <w:name w:val="Unresolved Mention1"/>
    <w:basedOn w:val="Standardskrifttypeiafsnit"/>
    <w:uiPriority w:val="99"/>
    <w:semiHidden/>
    <w:unhideWhenUsed/>
    <w:rsid w:val="002B59DF"/>
    <w:rPr>
      <w:color w:val="605E5C"/>
      <w:shd w:val="clear" w:color="auto" w:fill="E1DFDD"/>
    </w:rPr>
  </w:style>
  <w:style w:type="paragraph" w:customStyle="1" w:styleId="NRGiheader">
    <w:name w:val="NRGi header"/>
    <w:basedOn w:val="Adressefelt"/>
    <w:uiPriority w:val="2"/>
    <w:semiHidden/>
    <w:qFormat/>
    <w:rsid w:val="002B59DF"/>
    <w:pPr>
      <w:framePr w:hSpace="0" w:wrap="auto" w:hAnchor="text" w:xAlign="left" w:yAlign="inline"/>
    </w:pPr>
    <w:rPr>
      <w:b/>
    </w:rPr>
  </w:style>
  <w:style w:type="paragraph" w:customStyle="1" w:styleId="Modtagernavn">
    <w:name w:val="Modtagernavn"/>
    <w:basedOn w:val="Normal"/>
    <w:next w:val="Normal"/>
    <w:uiPriority w:val="2"/>
    <w:semiHidden/>
    <w:qFormat/>
    <w:rsid w:val="002B59DF"/>
    <w:rPr>
      <w:b/>
    </w:rPr>
  </w:style>
  <w:style w:type="character" w:styleId="Pladsholdertekst">
    <w:name w:val="Placeholder Text"/>
    <w:basedOn w:val="Standardskrifttypeiafsnit"/>
    <w:uiPriority w:val="99"/>
    <w:semiHidden/>
    <w:rsid w:val="00A85C87"/>
    <w:rPr>
      <w:color w:val="808080"/>
    </w:rPr>
  </w:style>
  <w:style w:type="character" w:customStyle="1" w:styleId="SidehovedTegn">
    <w:name w:val="Sidehoved Tegn"/>
    <w:basedOn w:val="Standardskrifttypeiafsnit"/>
    <w:link w:val="Sidehoved"/>
    <w:uiPriority w:val="99"/>
    <w:rsid w:val="007C3745"/>
    <w:rPr>
      <w:rFonts w:asciiTheme="minorHAnsi" w:hAnsiTheme="minorHAnsi"/>
      <w:szCs w:val="24"/>
    </w:rPr>
  </w:style>
  <w:style w:type="paragraph" w:customStyle="1" w:styleId="Overskrift31">
    <w:name w:val="Overskrift 31"/>
    <w:basedOn w:val="Overskrift3"/>
    <w:next w:val="Overskrift3"/>
    <w:link w:val="Overskrift3Char"/>
    <w:uiPriority w:val="2"/>
    <w:qFormat/>
    <w:rsid w:val="004F314B"/>
    <w:pPr>
      <w:spacing w:line="240" w:lineRule="auto"/>
    </w:pPr>
    <w:rPr>
      <w:b/>
      <w:color w:val="004E4A"/>
      <w:sz w:val="28"/>
      <w:szCs w:val="22"/>
    </w:rPr>
  </w:style>
  <w:style w:type="paragraph" w:customStyle="1" w:styleId="Brdtekst1">
    <w:name w:val="Brødtekst1"/>
    <w:basedOn w:val="Normal"/>
    <w:link w:val="BrdtekstChar"/>
    <w:uiPriority w:val="2"/>
    <w:qFormat/>
    <w:rsid w:val="00543AC1"/>
    <w:pPr>
      <w:spacing w:line="240" w:lineRule="auto"/>
    </w:pPr>
    <w:rPr>
      <w:sz w:val="24"/>
    </w:rPr>
  </w:style>
  <w:style w:type="character" w:customStyle="1" w:styleId="Overskrift3Char">
    <w:name w:val="Overskrift 3 Char"/>
    <w:basedOn w:val="Standardskrifttypeiafsnit"/>
    <w:link w:val="Overskrift31"/>
    <w:uiPriority w:val="2"/>
    <w:rsid w:val="004F314B"/>
    <w:rPr>
      <w:rFonts w:asciiTheme="majorHAnsi" w:eastAsiaTheme="majorEastAsia" w:hAnsiTheme="majorHAnsi" w:cstheme="majorBidi"/>
      <w:b/>
      <w:color w:val="004E4A"/>
      <w:sz w:val="28"/>
      <w:szCs w:val="22"/>
    </w:rPr>
  </w:style>
  <w:style w:type="character" w:customStyle="1" w:styleId="Overskrift3Tegn">
    <w:name w:val="Overskrift 3 Tegn"/>
    <w:basedOn w:val="Standardskrifttypeiafsnit"/>
    <w:link w:val="Overskrift3"/>
    <w:semiHidden/>
    <w:rsid w:val="00543AC1"/>
    <w:rPr>
      <w:rFonts w:asciiTheme="majorHAnsi" w:eastAsiaTheme="majorEastAsia" w:hAnsiTheme="majorHAnsi" w:cstheme="majorBidi"/>
      <w:color w:val="003631" w:themeColor="accent1" w:themeShade="7F"/>
      <w:sz w:val="24"/>
      <w:szCs w:val="24"/>
    </w:rPr>
  </w:style>
  <w:style w:type="character" w:customStyle="1" w:styleId="BrdtekstChar">
    <w:name w:val="Brødtekst Char"/>
    <w:basedOn w:val="Standardskrifttypeiafsnit"/>
    <w:link w:val="Brdtekst1"/>
    <w:uiPriority w:val="2"/>
    <w:rsid w:val="00543AC1"/>
    <w:rPr>
      <w:rFonts w:asciiTheme="minorHAnsi" w:hAnsiTheme="minorHAnsi"/>
      <w:sz w:val="24"/>
      <w:szCs w:val="24"/>
    </w:rPr>
  </w:style>
  <w:style w:type="paragraph" w:styleId="Brdtekst3">
    <w:name w:val="Body Text 3"/>
    <w:basedOn w:val="Normal"/>
    <w:link w:val="Brdtekst3Tegn"/>
    <w:semiHidden/>
    <w:unhideWhenUsed/>
    <w:rsid w:val="00543AC1"/>
    <w:pPr>
      <w:spacing w:after="120"/>
    </w:pPr>
    <w:rPr>
      <w:sz w:val="16"/>
      <w:szCs w:val="16"/>
    </w:rPr>
  </w:style>
  <w:style w:type="character" w:customStyle="1" w:styleId="Brdtekst3Tegn">
    <w:name w:val="Brødtekst 3 Tegn"/>
    <w:basedOn w:val="Standardskrifttypeiafsnit"/>
    <w:link w:val="Brdtekst3"/>
    <w:semiHidden/>
    <w:rsid w:val="00543AC1"/>
    <w:rPr>
      <w:rFonts w:asciiTheme="minorHAnsi" w:hAnsiTheme="minorHAnsi"/>
      <w:sz w:val="16"/>
      <w:szCs w:val="16"/>
    </w:rPr>
  </w:style>
  <w:style w:type="paragraph" w:customStyle="1" w:styleId="Overskrift41">
    <w:name w:val="Overskrift 41"/>
    <w:basedOn w:val="Overskrift31"/>
    <w:link w:val="Overskrift4Char"/>
    <w:uiPriority w:val="2"/>
    <w:qFormat/>
    <w:rsid w:val="004F314B"/>
    <w:rPr>
      <w:color w:val="006E64"/>
      <w:sz w:val="24"/>
    </w:rPr>
  </w:style>
  <w:style w:type="paragraph" w:customStyle="1" w:styleId="Overskrift51">
    <w:name w:val="Overskrift 51"/>
    <w:basedOn w:val="Overskrift41"/>
    <w:link w:val="Overskrift5Char"/>
    <w:uiPriority w:val="2"/>
    <w:qFormat/>
    <w:rsid w:val="004F314B"/>
    <w:rPr>
      <w:color w:val="1E8C82"/>
      <w:lang w:val="en-US"/>
    </w:rPr>
  </w:style>
  <w:style w:type="character" w:customStyle="1" w:styleId="Overskrift4Char">
    <w:name w:val="Overskrift 4 Char"/>
    <w:basedOn w:val="Overskrift3Char"/>
    <w:link w:val="Overskrift41"/>
    <w:uiPriority w:val="2"/>
    <w:rsid w:val="004F314B"/>
    <w:rPr>
      <w:rFonts w:asciiTheme="majorHAnsi" w:eastAsiaTheme="majorEastAsia" w:hAnsiTheme="majorHAnsi" w:cstheme="majorBidi"/>
      <w:b/>
      <w:color w:val="006E64"/>
      <w:sz w:val="24"/>
      <w:szCs w:val="22"/>
    </w:rPr>
  </w:style>
  <w:style w:type="paragraph" w:customStyle="1" w:styleId="Overskrift21">
    <w:name w:val="Overskrift 21"/>
    <w:basedOn w:val="Overskrift31"/>
    <w:link w:val="Overskrift2Char"/>
    <w:uiPriority w:val="2"/>
    <w:qFormat/>
    <w:rsid w:val="004F314B"/>
    <w:rPr>
      <w:color w:val="000000" w:themeColor="text1"/>
      <w:sz w:val="32"/>
    </w:rPr>
  </w:style>
  <w:style w:type="character" w:customStyle="1" w:styleId="Overskrift5Char">
    <w:name w:val="Overskrift 5 Char"/>
    <w:basedOn w:val="Overskrift4Char"/>
    <w:link w:val="Overskrift51"/>
    <w:uiPriority w:val="2"/>
    <w:rsid w:val="004F314B"/>
    <w:rPr>
      <w:rFonts w:asciiTheme="majorHAnsi" w:eastAsiaTheme="majorEastAsia" w:hAnsiTheme="majorHAnsi" w:cstheme="majorBidi"/>
      <w:b/>
      <w:color w:val="1E8C82"/>
      <w:sz w:val="24"/>
      <w:szCs w:val="22"/>
      <w:lang w:val="en-US"/>
    </w:rPr>
  </w:style>
  <w:style w:type="character" w:customStyle="1" w:styleId="Overskrift2Char">
    <w:name w:val="Overskrift 2 Char"/>
    <w:basedOn w:val="Overskrift3Char"/>
    <w:link w:val="Overskrift21"/>
    <w:uiPriority w:val="2"/>
    <w:rsid w:val="004F314B"/>
    <w:rPr>
      <w:rFonts w:asciiTheme="majorHAnsi" w:eastAsiaTheme="majorEastAsia" w:hAnsiTheme="majorHAnsi" w:cstheme="majorBidi"/>
      <w:b/>
      <w:color w:val="000000" w:themeColor="text1"/>
      <w:sz w:val="32"/>
      <w:szCs w:val="22"/>
    </w:rPr>
  </w:style>
  <w:style w:type="character" w:customStyle="1" w:styleId="Overskrift4Tegn">
    <w:name w:val="Overskrift 4 Tegn"/>
    <w:basedOn w:val="Standardskrifttypeiafsnit"/>
    <w:link w:val="Overskrift4"/>
    <w:semiHidden/>
    <w:rsid w:val="00B917F3"/>
    <w:rPr>
      <w:rFonts w:asciiTheme="minorHAnsi" w:eastAsiaTheme="majorEastAsia" w:hAnsiTheme="minorHAnsi" w:cstheme="majorBidi"/>
      <w:i/>
      <w:iCs/>
      <w:color w:val="00524A" w:themeColor="accent1" w:themeShade="BF"/>
      <w:szCs w:val="24"/>
    </w:rPr>
  </w:style>
  <w:style w:type="character" w:customStyle="1" w:styleId="Overskrift5Tegn">
    <w:name w:val="Overskrift 5 Tegn"/>
    <w:basedOn w:val="Standardskrifttypeiafsnit"/>
    <w:link w:val="Overskrift5"/>
    <w:semiHidden/>
    <w:rsid w:val="00B917F3"/>
    <w:rPr>
      <w:rFonts w:asciiTheme="minorHAnsi" w:eastAsiaTheme="majorEastAsia" w:hAnsiTheme="minorHAnsi" w:cstheme="majorBidi"/>
      <w:color w:val="00524A" w:themeColor="accent1" w:themeShade="BF"/>
      <w:szCs w:val="24"/>
    </w:rPr>
  </w:style>
  <w:style w:type="character" w:customStyle="1" w:styleId="Overskrift6Tegn">
    <w:name w:val="Overskrift 6 Tegn"/>
    <w:basedOn w:val="Standardskrifttypeiafsnit"/>
    <w:link w:val="Overskrift6"/>
    <w:semiHidden/>
    <w:rsid w:val="00B917F3"/>
    <w:rPr>
      <w:rFonts w:asciiTheme="minorHAnsi" w:eastAsiaTheme="majorEastAsia" w:hAnsiTheme="minorHAnsi" w:cstheme="majorBidi"/>
      <w:i/>
      <w:iCs/>
      <w:color w:val="595959" w:themeColor="text1" w:themeTint="A6"/>
      <w:szCs w:val="24"/>
    </w:rPr>
  </w:style>
  <w:style w:type="character" w:customStyle="1" w:styleId="Overskrift7Tegn">
    <w:name w:val="Overskrift 7 Tegn"/>
    <w:basedOn w:val="Standardskrifttypeiafsnit"/>
    <w:link w:val="Overskrift7"/>
    <w:semiHidden/>
    <w:rsid w:val="00B917F3"/>
    <w:rPr>
      <w:rFonts w:asciiTheme="minorHAnsi" w:eastAsiaTheme="majorEastAsia" w:hAnsiTheme="minorHAnsi" w:cstheme="majorBidi"/>
      <w:color w:val="595959" w:themeColor="text1" w:themeTint="A6"/>
      <w:szCs w:val="24"/>
    </w:rPr>
  </w:style>
  <w:style w:type="character" w:customStyle="1" w:styleId="Overskrift8Tegn">
    <w:name w:val="Overskrift 8 Tegn"/>
    <w:basedOn w:val="Standardskrifttypeiafsnit"/>
    <w:link w:val="Overskrift8"/>
    <w:semiHidden/>
    <w:rsid w:val="00B917F3"/>
    <w:rPr>
      <w:rFonts w:asciiTheme="minorHAnsi" w:eastAsiaTheme="majorEastAsia" w:hAnsiTheme="minorHAnsi" w:cstheme="majorBidi"/>
      <w:i/>
      <w:iCs/>
      <w:color w:val="272727" w:themeColor="text1" w:themeTint="D8"/>
      <w:szCs w:val="24"/>
    </w:rPr>
  </w:style>
  <w:style w:type="character" w:customStyle="1" w:styleId="Overskrift9Tegn">
    <w:name w:val="Overskrift 9 Tegn"/>
    <w:basedOn w:val="Standardskrifttypeiafsnit"/>
    <w:link w:val="Overskrift9"/>
    <w:semiHidden/>
    <w:rsid w:val="00B917F3"/>
    <w:rPr>
      <w:rFonts w:asciiTheme="minorHAnsi" w:eastAsiaTheme="majorEastAsia" w:hAnsiTheme="minorHAnsi" w:cstheme="majorBidi"/>
      <w:color w:val="272727" w:themeColor="text1" w:themeTint="D8"/>
      <w:szCs w:val="24"/>
    </w:rPr>
  </w:style>
  <w:style w:type="paragraph" w:styleId="Titel">
    <w:name w:val="Title"/>
    <w:basedOn w:val="Normal"/>
    <w:next w:val="Normal"/>
    <w:link w:val="TitelTegn"/>
    <w:semiHidden/>
    <w:qFormat/>
    <w:rsid w:val="00B9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semiHidden/>
    <w:rsid w:val="00B917F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semiHidden/>
    <w:qFormat/>
    <w:rsid w:val="00B917F3"/>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semiHidden/>
    <w:rsid w:val="00B917F3"/>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Tegn"/>
    <w:uiPriority w:val="29"/>
    <w:semiHidden/>
    <w:qFormat/>
    <w:rsid w:val="00B917F3"/>
    <w:pPr>
      <w:spacing w:before="160" w:after="160"/>
      <w:jc w:val="center"/>
    </w:pPr>
    <w:rPr>
      <w:i/>
      <w:iCs/>
      <w:color w:val="404040" w:themeColor="text1" w:themeTint="BF"/>
    </w:rPr>
  </w:style>
  <w:style w:type="character" w:customStyle="1" w:styleId="CitatTegn">
    <w:name w:val="Citat Tegn"/>
    <w:basedOn w:val="Standardskrifttypeiafsnit"/>
    <w:link w:val="Citat"/>
    <w:uiPriority w:val="29"/>
    <w:semiHidden/>
    <w:rsid w:val="00B917F3"/>
    <w:rPr>
      <w:rFonts w:asciiTheme="minorHAnsi" w:hAnsiTheme="minorHAnsi"/>
      <w:i/>
      <w:iCs/>
      <w:color w:val="404040" w:themeColor="text1" w:themeTint="BF"/>
      <w:szCs w:val="24"/>
    </w:rPr>
  </w:style>
  <w:style w:type="character" w:styleId="Kraftigfremhvning">
    <w:name w:val="Intense Emphasis"/>
    <w:basedOn w:val="Standardskrifttypeiafsnit"/>
    <w:uiPriority w:val="21"/>
    <w:semiHidden/>
    <w:qFormat/>
    <w:rsid w:val="00B917F3"/>
    <w:rPr>
      <w:i/>
      <w:iCs/>
      <w:color w:val="00524A" w:themeColor="accent1" w:themeShade="BF"/>
    </w:rPr>
  </w:style>
  <w:style w:type="paragraph" w:styleId="Strktcitat">
    <w:name w:val="Intense Quote"/>
    <w:basedOn w:val="Normal"/>
    <w:next w:val="Normal"/>
    <w:link w:val="StrktcitatTegn"/>
    <w:uiPriority w:val="30"/>
    <w:semiHidden/>
    <w:qFormat/>
    <w:rsid w:val="00B917F3"/>
    <w:pPr>
      <w:pBdr>
        <w:top w:val="single" w:sz="4" w:space="10" w:color="00524A" w:themeColor="accent1" w:themeShade="BF"/>
        <w:bottom w:val="single" w:sz="4" w:space="10" w:color="00524A" w:themeColor="accent1" w:themeShade="BF"/>
      </w:pBdr>
      <w:spacing w:before="360" w:after="360"/>
      <w:ind w:left="864" w:right="864"/>
      <w:jc w:val="center"/>
    </w:pPr>
    <w:rPr>
      <w:i/>
      <w:iCs/>
      <w:color w:val="00524A" w:themeColor="accent1" w:themeShade="BF"/>
    </w:rPr>
  </w:style>
  <w:style w:type="character" w:customStyle="1" w:styleId="StrktcitatTegn">
    <w:name w:val="Stærkt citat Tegn"/>
    <w:basedOn w:val="Standardskrifttypeiafsnit"/>
    <w:link w:val="Strktcitat"/>
    <w:uiPriority w:val="30"/>
    <w:semiHidden/>
    <w:rsid w:val="00B917F3"/>
    <w:rPr>
      <w:rFonts w:asciiTheme="minorHAnsi" w:hAnsiTheme="minorHAnsi"/>
      <w:i/>
      <w:iCs/>
      <w:color w:val="00524A" w:themeColor="accent1" w:themeShade="BF"/>
      <w:szCs w:val="24"/>
    </w:rPr>
  </w:style>
  <w:style w:type="character" w:styleId="Kraftighenvisning">
    <w:name w:val="Intense Reference"/>
    <w:basedOn w:val="Standardskrifttypeiafsnit"/>
    <w:uiPriority w:val="32"/>
    <w:semiHidden/>
    <w:qFormat/>
    <w:rsid w:val="00B917F3"/>
    <w:rPr>
      <w:b/>
      <w:bCs/>
      <w:smallCaps/>
      <w:color w:val="00524A"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936811">
      <w:bodyDiv w:val="1"/>
      <w:marLeft w:val="0"/>
      <w:marRight w:val="0"/>
      <w:marTop w:val="0"/>
      <w:marBottom w:val="0"/>
      <w:divBdr>
        <w:top w:val="none" w:sz="0" w:space="0" w:color="auto"/>
        <w:left w:val="none" w:sz="0" w:space="0" w:color="auto"/>
        <w:bottom w:val="none" w:sz="0" w:space="0" w:color="auto"/>
        <w:right w:val="none" w:sz="0" w:space="0" w:color="auto"/>
      </w:divBdr>
    </w:div>
    <w:div w:id="1211306774">
      <w:bodyDiv w:val="1"/>
      <w:marLeft w:val="0"/>
      <w:marRight w:val="0"/>
      <w:marTop w:val="0"/>
      <w:marBottom w:val="0"/>
      <w:divBdr>
        <w:top w:val="none" w:sz="0" w:space="0" w:color="auto"/>
        <w:left w:val="none" w:sz="0" w:space="0" w:color="auto"/>
        <w:bottom w:val="none" w:sz="0" w:space="0" w:color="auto"/>
        <w:right w:val="none" w:sz="0" w:space="0" w:color="auto"/>
      </w:divBdr>
    </w:div>
    <w:div w:id="1884445836">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Kontortema">
  <a:themeElements>
    <a:clrScheme name="NRGI farver">
      <a:dk1>
        <a:srgbClr val="000000"/>
      </a:dk1>
      <a:lt1>
        <a:srgbClr val="FFFFFF"/>
      </a:lt1>
      <a:dk2>
        <a:srgbClr val="004E4A"/>
      </a:dk2>
      <a:lt2>
        <a:srgbClr val="A1D9CC"/>
      </a:lt2>
      <a:accent1>
        <a:srgbClr val="006E64"/>
      </a:accent1>
      <a:accent2>
        <a:srgbClr val="DCFAE9"/>
      </a:accent2>
      <a:accent3>
        <a:srgbClr val="FFBB00"/>
      </a:accent3>
      <a:accent4>
        <a:srgbClr val="C17150"/>
      </a:accent4>
      <a:accent5>
        <a:srgbClr val="734848"/>
      </a:accent5>
      <a:accent6>
        <a:srgbClr val="464655"/>
      </a:accent6>
      <a:hlink>
        <a:srgbClr val="000000"/>
      </a:hlink>
      <a:folHlink>
        <a:srgbClr val="000000"/>
      </a:folHlink>
    </a:clrScheme>
    <a:fontScheme name="NRGI fonte">
      <a:majorFont>
        <a:latin typeface="Corbel"/>
        <a:ea typeface=""/>
        <a:cs typeface=""/>
      </a:majorFont>
      <a:minorFont>
        <a:latin typeface="Corbe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B14B-38B7-4CDF-8B5D-9639CC36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1660</Words>
  <Characters>10126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Blank</vt:lpstr>
    </vt:vector>
  </TitlesOfParts>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
  <cp:keywords/>
  <dc:description/>
  <cp:lastModifiedBy/>
  <cp:revision>1</cp:revision>
  <dcterms:created xsi:type="dcterms:W3CDTF">2024-11-03T17:48:00Z</dcterms:created>
  <dcterms:modified xsi:type="dcterms:W3CDTF">2024-11-12T16:53:00Z</dcterms:modified>
</cp:coreProperties>
</file>